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93D" w:rsidRPr="00907020" w:rsidRDefault="001E1606" w:rsidP="0091352A"/>
    <w:p w:rsidR="00067086" w:rsidRPr="00907020" w:rsidRDefault="0091352A" w:rsidP="00220227">
      <w:pPr>
        <w:pStyle w:val="ProductLogo"/>
      </w:pPr>
      <w:r w:rsidRPr="00907020">
        <w:rPr>
          <w:noProof/>
          <w:lang w:eastAsia="ja-JP"/>
        </w:rPr>
        <w:drawing>
          <wp:inline distT="0" distB="0" distL="0" distR="0">
            <wp:extent cx="2286000" cy="638175"/>
            <wp:effectExtent l="19050" t="0" r="0" b="0"/>
            <wp:docPr id="5" name="Picture 1" descr="mdsol_LOGO_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sol_LOGO_LR"/>
                    <pic:cNvPicPr>
                      <a:picLocks noChangeAspect="1" noChangeArrowheads="1"/>
                    </pic:cNvPicPr>
                  </pic:nvPicPr>
                  <pic:blipFill>
                    <a:blip r:embed="rId8" cstate="print"/>
                    <a:srcRect/>
                    <a:stretch>
                      <a:fillRect/>
                    </a:stretch>
                  </pic:blipFill>
                  <pic:spPr bwMode="auto">
                    <a:xfrm>
                      <a:off x="0" y="0"/>
                      <a:ext cx="2286000" cy="638175"/>
                    </a:xfrm>
                    <a:prstGeom prst="rect">
                      <a:avLst/>
                    </a:prstGeom>
                    <a:noFill/>
                    <a:ln w="9525">
                      <a:noFill/>
                      <a:miter lim="800000"/>
                      <a:headEnd/>
                      <a:tailEnd/>
                    </a:ln>
                  </pic:spPr>
                </pic:pic>
              </a:graphicData>
            </a:graphic>
          </wp:inline>
        </w:drawing>
      </w:r>
    </w:p>
    <w:p w:rsidR="0091352A" w:rsidRPr="00907020" w:rsidRDefault="0091352A" w:rsidP="0091352A"/>
    <w:p w:rsidR="0091352A" w:rsidRPr="00907020" w:rsidRDefault="0091352A" w:rsidP="00220227">
      <w:pPr>
        <w:pStyle w:val="BodyText"/>
      </w:pPr>
    </w:p>
    <w:p w:rsidR="0091352A" w:rsidRPr="00907020" w:rsidRDefault="0091352A" w:rsidP="0091352A"/>
    <w:p w:rsidR="0091352A" w:rsidRPr="00294843" w:rsidRDefault="002B40CE" w:rsidP="00294843">
      <w:pPr>
        <w:pStyle w:val="DocumentTitleParagraph"/>
      </w:pPr>
      <w:r>
        <w:rPr>
          <w:rStyle w:val="DocType"/>
        </w:rPr>
        <w:t>WI</w:t>
      </w:r>
      <w:r w:rsidR="00252CAA" w:rsidRPr="00294843">
        <w:t xml:space="preserve">: </w:t>
      </w:r>
      <w:r>
        <w:rPr>
          <w:rStyle w:val="DocTitle"/>
        </w:rPr>
        <w:t>Online Help Metrics</w:t>
      </w:r>
    </w:p>
    <w:p w:rsidR="0091352A" w:rsidRPr="00907020" w:rsidRDefault="00F338CA" w:rsidP="00A542FE">
      <w:pPr>
        <w:widowControl w:val="0"/>
        <w:jc w:val="center"/>
        <w:rPr>
          <w:rStyle w:val="BodyTextChar"/>
        </w:rPr>
      </w:pPr>
      <w:r w:rsidRPr="00907020">
        <w:rPr>
          <w:rStyle w:val="DocTypeNumber"/>
        </w:rPr>
        <w:fldChar w:fldCharType="begin"/>
      </w:r>
      <w:r w:rsidR="00910634" w:rsidRPr="00907020">
        <w:rPr>
          <w:rStyle w:val="DocTypeNumber"/>
        </w:rPr>
        <w:instrText xml:space="preserve"> STYLEREF  DocType </w:instrText>
      </w:r>
      <w:r w:rsidRPr="00907020">
        <w:rPr>
          <w:rStyle w:val="DocTypeNumber"/>
        </w:rPr>
        <w:fldChar w:fldCharType="separate"/>
      </w:r>
      <w:r w:rsidR="002B40CE">
        <w:rPr>
          <w:rStyle w:val="DocTypeNumber"/>
          <w:noProof/>
        </w:rPr>
        <w:t>WI</w:t>
      </w:r>
      <w:r w:rsidRPr="00907020">
        <w:rPr>
          <w:rStyle w:val="DocTypeNumber"/>
        </w:rPr>
        <w:fldChar w:fldCharType="end"/>
      </w:r>
      <w:r w:rsidR="002B40CE">
        <w:rPr>
          <w:rStyle w:val="DocTypeNumber"/>
        </w:rPr>
        <w:t>-TCS-024-00</w:t>
      </w:r>
    </w:p>
    <w:p w:rsidR="0091352A" w:rsidRPr="00907020" w:rsidRDefault="0091352A" w:rsidP="0091352A"/>
    <w:p w:rsidR="0091352A" w:rsidRPr="00907020" w:rsidRDefault="0091352A" w:rsidP="0091352A"/>
    <w:p w:rsidR="0091352A" w:rsidRDefault="0091352A" w:rsidP="0091352A"/>
    <w:p w:rsidR="00203723" w:rsidRDefault="00203723" w:rsidP="0091352A"/>
    <w:p w:rsidR="00203723" w:rsidRDefault="00203723" w:rsidP="0091352A"/>
    <w:p w:rsidR="00203723" w:rsidRDefault="00203723" w:rsidP="0091352A"/>
    <w:p w:rsidR="00203723" w:rsidRDefault="00203723" w:rsidP="0091352A"/>
    <w:p w:rsidR="00203723" w:rsidRDefault="00203723" w:rsidP="0091352A"/>
    <w:p w:rsidR="00203723" w:rsidRDefault="00203723" w:rsidP="0091352A"/>
    <w:p w:rsidR="00203723" w:rsidRDefault="00203723" w:rsidP="0091352A"/>
    <w:p w:rsidR="00203723" w:rsidRDefault="00203723" w:rsidP="0091352A"/>
    <w:p w:rsidR="00203723" w:rsidRDefault="00203723" w:rsidP="0091352A"/>
    <w:p w:rsidR="008A1B00" w:rsidRDefault="008A1B00" w:rsidP="0091352A"/>
    <w:p w:rsidR="008A1B00" w:rsidRDefault="008A1B00" w:rsidP="0091352A"/>
    <w:p w:rsidR="008A1B00" w:rsidRPr="00907020" w:rsidRDefault="008A1B00" w:rsidP="0091352A"/>
    <w:p w:rsidR="0091352A" w:rsidRPr="00907020" w:rsidRDefault="0091352A" w:rsidP="0091352A"/>
    <w:tbl>
      <w:tblPr>
        <w:tblStyle w:val="TableGrid"/>
        <w:tblW w:w="0" w:type="auto"/>
        <w:tblLook w:val="04A0"/>
      </w:tblPr>
      <w:tblGrid>
        <w:gridCol w:w="4788"/>
        <w:gridCol w:w="4788"/>
      </w:tblGrid>
      <w:tr w:rsidR="00500B06" w:rsidTr="00203723">
        <w:tc>
          <w:tcPr>
            <w:tcW w:w="4788" w:type="dxa"/>
            <w:tcBorders>
              <w:top w:val="nil"/>
              <w:left w:val="nil"/>
              <w:bottom w:val="nil"/>
              <w:right w:val="nil"/>
            </w:tcBorders>
          </w:tcPr>
          <w:p w:rsidR="00500B06" w:rsidRPr="00907020" w:rsidRDefault="00500B06" w:rsidP="00203723">
            <w:pPr>
              <w:pStyle w:val="TableBodyText"/>
            </w:pPr>
            <w:r w:rsidRPr="00907020">
              <w:t xml:space="preserve">Supersedes: </w:t>
            </w:r>
            <w:r w:rsidRPr="002B40CE">
              <w:t>N/A</w:t>
            </w:r>
          </w:p>
          <w:p w:rsidR="00500B06" w:rsidRDefault="00500B06" w:rsidP="00203723">
            <w:pPr>
              <w:pStyle w:val="TableBodyText"/>
            </w:pPr>
            <w:r w:rsidRPr="00907020">
              <w:t xml:space="preserve">Total number of Pages: </w:t>
            </w:r>
            <w:r w:rsidR="00F338CA">
              <w:fldChar w:fldCharType="begin"/>
            </w:r>
            <w:r w:rsidR="00B86049">
              <w:instrText xml:space="preserve"> NUMPAGES  </w:instrText>
            </w:r>
            <w:r w:rsidR="00F338CA">
              <w:fldChar w:fldCharType="separate"/>
            </w:r>
            <w:r w:rsidR="002B40CE">
              <w:rPr>
                <w:noProof/>
              </w:rPr>
              <w:t>8</w:t>
            </w:r>
            <w:r w:rsidR="00F338CA">
              <w:fldChar w:fldCharType="end"/>
            </w:r>
          </w:p>
        </w:tc>
        <w:tc>
          <w:tcPr>
            <w:tcW w:w="4788" w:type="dxa"/>
            <w:tcBorders>
              <w:top w:val="nil"/>
              <w:left w:val="nil"/>
              <w:bottom w:val="nil"/>
              <w:right w:val="nil"/>
            </w:tcBorders>
          </w:tcPr>
          <w:p w:rsidR="00500B06" w:rsidRDefault="00500B06" w:rsidP="00203723">
            <w:pPr>
              <w:pStyle w:val="TableBodyText"/>
              <w:jc w:val="right"/>
            </w:pPr>
            <w:r w:rsidRPr="00907020">
              <w:t>Medidata Solutions, Inc.</w:t>
            </w:r>
            <w:r w:rsidRPr="00907020">
              <w:br/>
              <w:t>Corporate Office</w:t>
            </w:r>
            <w:r w:rsidRPr="00907020">
              <w:br/>
              <w:t>79 Fifth Avenue</w:t>
            </w:r>
            <w:r w:rsidRPr="00907020">
              <w:br/>
              <w:t>New York, NY 10003</w:t>
            </w:r>
            <w:r w:rsidRPr="00907020">
              <w:br/>
              <w:t>+1 (212) 918-1800</w:t>
            </w:r>
          </w:p>
        </w:tc>
      </w:tr>
      <w:tr w:rsidR="00500B06" w:rsidTr="00203723">
        <w:tc>
          <w:tcPr>
            <w:tcW w:w="9576" w:type="dxa"/>
            <w:gridSpan w:val="2"/>
            <w:tcBorders>
              <w:top w:val="nil"/>
              <w:left w:val="nil"/>
              <w:bottom w:val="nil"/>
              <w:right w:val="nil"/>
            </w:tcBorders>
          </w:tcPr>
          <w:p w:rsidR="00203723" w:rsidRPr="00203723" w:rsidRDefault="00203723" w:rsidP="00203723">
            <w:pPr>
              <w:pStyle w:val="TableBodyText"/>
            </w:pPr>
            <w:r w:rsidRPr="00203723">
              <w:t xml:space="preserve">MEDIDATA CONFIDENTIAL – </w:t>
            </w:r>
            <w:r w:rsidR="00AD5C79">
              <w:t>Internal Use Only</w:t>
            </w:r>
          </w:p>
          <w:p w:rsidR="00500B06" w:rsidRDefault="006009D6" w:rsidP="006009D6">
            <w:pPr>
              <w:autoSpaceDE w:val="0"/>
              <w:autoSpaceDN w:val="0"/>
              <w:adjustRightInd w:val="0"/>
              <w:jc w:val="left"/>
            </w:pPr>
            <w:r>
              <w:rPr>
                <w:rFonts w:cs="Verdana"/>
              </w:rPr>
              <w:t>This document contains proprietary information that shall be distributed, routed</w:t>
            </w:r>
            <w:r w:rsidR="005465C5">
              <w:rPr>
                <w:rFonts w:cs="Verdana"/>
              </w:rPr>
              <w:t>,</w:t>
            </w:r>
            <w:r>
              <w:rPr>
                <w:rFonts w:cs="Verdana"/>
              </w:rPr>
              <w:t xml:space="preserve"> or made available only within Medidata, except with written permission from Medidata.</w:t>
            </w:r>
          </w:p>
        </w:tc>
      </w:tr>
    </w:tbl>
    <w:p w:rsidR="00203723" w:rsidRDefault="00203723">
      <w:pPr>
        <w:jc w:val="center"/>
      </w:pPr>
      <w:r>
        <w:br w:type="page"/>
      </w:r>
    </w:p>
    <w:p w:rsidR="0091352A" w:rsidRPr="00907020" w:rsidRDefault="00733573" w:rsidP="00220227">
      <w:pPr>
        <w:pStyle w:val="TOCTitle"/>
      </w:pPr>
      <w:r w:rsidRPr="00907020">
        <w:lastRenderedPageBreak/>
        <w:t>Approvals</w:t>
      </w:r>
    </w:p>
    <w:p w:rsidR="0091352A" w:rsidRPr="00907020" w:rsidRDefault="00733573" w:rsidP="00220227">
      <w:pPr>
        <w:pStyle w:val="BodyText"/>
      </w:pPr>
      <w:r w:rsidRPr="00907020">
        <w:t>Review and approval signatories on this quality system document are captured, via electronic signatures, within the eDMS.</w:t>
      </w:r>
    </w:p>
    <w:p w:rsidR="00733573" w:rsidRPr="00907020" w:rsidRDefault="00733573" w:rsidP="00220227">
      <w:pPr>
        <w:pStyle w:val="BodyText"/>
      </w:pPr>
    </w:p>
    <w:p w:rsidR="0091352A" w:rsidRPr="00907020" w:rsidRDefault="00733573" w:rsidP="00220227">
      <w:pPr>
        <w:pStyle w:val="TOCTitle"/>
        <w:rPr>
          <w:rStyle w:val="BodyTextChar"/>
        </w:rPr>
      </w:pPr>
      <w:r w:rsidRPr="00907020">
        <w:rPr>
          <w:rStyle w:val="BodyTextChar"/>
        </w:rPr>
        <w:t>Effective Date</w:t>
      </w:r>
    </w:p>
    <w:p w:rsidR="00733573" w:rsidRPr="00907020" w:rsidRDefault="00733573" w:rsidP="00220227">
      <w:pPr>
        <w:pStyle w:val="BodyText"/>
      </w:pPr>
      <w:r w:rsidRPr="00907020">
        <w:t>Effective date for this quality system document is captured as a document property within the eDMS.</w:t>
      </w:r>
    </w:p>
    <w:p w:rsidR="0091352A" w:rsidRPr="00907020" w:rsidRDefault="0091352A" w:rsidP="00220227">
      <w:pPr>
        <w:pStyle w:val="BodyText"/>
      </w:pPr>
    </w:p>
    <w:p w:rsidR="0091352A" w:rsidRPr="00907020" w:rsidRDefault="0091352A" w:rsidP="00220227">
      <w:pPr>
        <w:pStyle w:val="BodyText"/>
      </w:pPr>
    </w:p>
    <w:p w:rsidR="0091352A" w:rsidRPr="00907020" w:rsidRDefault="0091352A" w:rsidP="00220227">
      <w:pPr>
        <w:pStyle w:val="BodyText"/>
      </w:pPr>
    </w:p>
    <w:p w:rsidR="00E62E3B" w:rsidRPr="00907020" w:rsidRDefault="00E62E3B" w:rsidP="00220227">
      <w:pPr>
        <w:pStyle w:val="BodyText"/>
      </w:pPr>
    </w:p>
    <w:p w:rsidR="00E62E3B" w:rsidRPr="00907020" w:rsidRDefault="00E62E3B" w:rsidP="00220227">
      <w:pPr>
        <w:pStyle w:val="BodyText"/>
      </w:pPr>
    </w:p>
    <w:p w:rsidR="00E62E3B" w:rsidRPr="00907020" w:rsidRDefault="00E62E3B" w:rsidP="00220227">
      <w:pPr>
        <w:pStyle w:val="BodyText"/>
      </w:pPr>
    </w:p>
    <w:p w:rsidR="00E62E3B" w:rsidRPr="00907020" w:rsidRDefault="00E62E3B" w:rsidP="00220227">
      <w:pPr>
        <w:pStyle w:val="BodyText"/>
      </w:pPr>
    </w:p>
    <w:p w:rsidR="00E62E3B" w:rsidRPr="00907020" w:rsidRDefault="00E62E3B" w:rsidP="00220227">
      <w:pPr>
        <w:pStyle w:val="BodyText"/>
      </w:pPr>
    </w:p>
    <w:p w:rsidR="00E62E3B" w:rsidRPr="00907020" w:rsidRDefault="00E62E3B" w:rsidP="00220227">
      <w:pPr>
        <w:pStyle w:val="BodyText"/>
      </w:pPr>
    </w:p>
    <w:p w:rsidR="00E62E3B" w:rsidRPr="00907020" w:rsidRDefault="00E62E3B" w:rsidP="00220227">
      <w:pPr>
        <w:pStyle w:val="BodyText"/>
      </w:pPr>
    </w:p>
    <w:p w:rsidR="00E62E3B" w:rsidRPr="00907020" w:rsidRDefault="00E62E3B" w:rsidP="00220227">
      <w:pPr>
        <w:pStyle w:val="BodyText"/>
      </w:pPr>
    </w:p>
    <w:p w:rsidR="00E62E3B" w:rsidRPr="00907020" w:rsidRDefault="00E62E3B" w:rsidP="00220227">
      <w:pPr>
        <w:pStyle w:val="BodyText"/>
      </w:pPr>
    </w:p>
    <w:p w:rsidR="00E62E3B" w:rsidRPr="00907020" w:rsidRDefault="00E62E3B" w:rsidP="00220227">
      <w:pPr>
        <w:pStyle w:val="BodyText"/>
      </w:pPr>
    </w:p>
    <w:p w:rsidR="00E62E3B" w:rsidRPr="00907020" w:rsidRDefault="00E62E3B" w:rsidP="00220227">
      <w:pPr>
        <w:pStyle w:val="BodyText"/>
      </w:pPr>
    </w:p>
    <w:p w:rsidR="00E62E3B" w:rsidRDefault="00E62E3B" w:rsidP="00220227">
      <w:pPr>
        <w:pStyle w:val="BodyText"/>
      </w:pPr>
    </w:p>
    <w:p w:rsidR="00AE165F" w:rsidRDefault="00AE165F" w:rsidP="00220227">
      <w:pPr>
        <w:pStyle w:val="BodyText"/>
      </w:pPr>
    </w:p>
    <w:p w:rsidR="00AE165F" w:rsidRDefault="00AE165F" w:rsidP="00220227">
      <w:pPr>
        <w:pStyle w:val="BodyText"/>
      </w:pPr>
    </w:p>
    <w:p w:rsidR="00AE165F" w:rsidRDefault="00AE165F" w:rsidP="00220227">
      <w:pPr>
        <w:pStyle w:val="BodyText"/>
      </w:pPr>
    </w:p>
    <w:p w:rsidR="00AE165F" w:rsidRDefault="00AE165F" w:rsidP="00220227">
      <w:pPr>
        <w:pStyle w:val="BodyText"/>
      </w:pPr>
    </w:p>
    <w:p w:rsidR="00AE165F" w:rsidRPr="00907020" w:rsidRDefault="00AE165F" w:rsidP="00220227">
      <w:pPr>
        <w:pStyle w:val="BodyText"/>
      </w:pPr>
    </w:p>
    <w:p w:rsidR="00E62E3B" w:rsidRPr="00907020" w:rsidRDefault="00E62E3B" w:rsidP="00220227">
      <w:pPr>
        <w:pStyle w:val="BodyText"/>
      </w:pPr>
      <w:r w:rsidRPr="00AE165F">
        <w:t>Medidata Solutions, Inc. Confidential – Medidata Only.</w:t>
      </w:r>
      <w:r w:rsidRPr="00AE165F">
        <w:br/>
        <w:t>See proprietary restrictions on title page.</w:t>
      </w:r>
    </w:p>
    <w:p w:rsidR="00E62E3B" w:rsidRPr="00907020" w:rsidRDefault="00E62E3B" w:rsidP="00220227">
      <w:pPr>
        <w:pStyle w:val="Trademark"/>
      </w:pPr>
      <w:r w:rsidRPr="00907020">
        <w:t xml:space="preserve">Medidata, Medidata Solutions Worldwide, iMedidata, Medidata Balance, Medidata CRO Contractor, </w:t>
      </w:r>
      <w:r w:rsidR="002B40CE">
        <w:t xml:space="preserve">Medidata CTMS, </w:t>
      </w:r>
      <w:r w:rsidRPr="00907020">
        <w:t>Medidata Designer, Medidata Grants Manager, Medidata Rave, Medidata Rave Monitor, Medidata Rave Safety Gateway, Medidata Rave Targeted SDV, Medidata University, and their respective logos are trademarks, or registered trademarks, of Medidata Solutions, Inc. All other brands or product names used in this document are trademarks, or registered trademarks, for their respective owners.</w:t>
      </w:r>
    </w:p>
    <w:p w:rsidR="00E62E3B" w:rsidRPr="00907020" w:rsidRDefault="00E62E3B" w:rsidP="00220227">
      <w:pPr>
        <w:pStyle w:val="Copyright"/>
      </w:pPr>
      <w:r w:rsidRPr="00907020">
        <w:t xml:space="preserve">© Copyright </w:t>
      </w:r>
      <w:r w:rsidR="00F338CA">
        <w:fldChar w:fldCharType="begin"/>
      </w:r>
      <w:r w:rsidR="00B86049">
        <w:instrText xml:space="preserve"> DATE  \@ "yyyy" </w:instrText>
      </w:r>
      <w:r w:rsidR="00F338CA">
        <w:fldChar w:fldCharType="separate"/>
      </w:r>
      <w:r w:rsidR="00CB1B86">
        <w:rPr>
          <w:noProof/>
        </w:rPr>
        <w:t>2012</w:t>
      </w:r>
      <w:r w:rsidR="00F338CA">
        <w:rPr>
          <w:noProof/>
        </w:rPr>
        <w:fldChar w:fldCharType="end"/>
      </w:r>
      <w:r w:rsidR="00317CB0" w:rsidRPr="00907020">
        <w:t xml:space="preserve"> Medidata Solutions, Inc. All rights reserved.</w:t>
      </w:r>
    </w:p>
    <w:p w:rsidR="00317CB0" w:rsidRPr="00907020" w:rsidRDefault="00317CB0" w:rsidP="00220227">
      <w:pPr>
        <w:pStyle w:val="TOCTitle"/>
      </w:pPr>
      <w:r w:rsidRPr="00907020">
        <w:lastRenderedPageBreak/>
        <w:t>Revision History</w:t>
      </w:r>
    </w:p>
    <w:tbl>
      <w:tblPr>
        <w:tblStyle w:val="TableGrid"/>
        <w:tblW w:w="0" w:type="auto"/>
        <w:tblLook w:val="04A0"/>
      </w:tblPr>
      <w:tblGrid>
        <w:gridCol w:w="1278"/>
        <w:gridCol w:w="1530"/>
        <w:gridCol w:w="1710"/>
        <w:gridCol w:w="5058"/>
      </w:tblGrid>
      <w:tr w:rsidR="001D3F9C" w:rsidRPr="00907020" w:rsidTr="00560176">
        <w:trPr>
          <w:tblHeader/>
        </w:trPr>
        <w:tc>
          <w:tcPr>
            <w:tcW w:w="1278" w:type="dxa"/>
            <w:shd w:val="pct10" w:color="auto" w:fill="auto"/>
            <w:vAlign w:val="bottom"/>
          </w:tcPr>
          <w:p w:rsidR="000608DF" w:rsidRPr="00907020" w:rsidRDefault="000608DF" w:rsidP="00EA167A">
            <w:pPr>
              <w:pStyle w:val="TableColumnHeader"/>
            </w:pPr>
            <w:r w:rsidRPr="00907020">
              <w:t xml:space="preserve">Version </w:t>
            </w:r>
          </w:p>
        </w:tc>
        <w:tc>
          <w:tcPr>
            <w:tcW w:w="1530" w:type="dxa"/>
            <w:shd w:val="pct10" w:color="auto" w:fill="auto"/>
            <w:vAlign w:val="bottom"/>
          </w:tcPr>
          <w:p w:rsidR="000608DF" w:rsidRPr="00907020" w:rsidRDefault="000608DF" w:rsidP="00EA167A">
            <w:pPr>
              <w:pStyle w:val="TableColumnHeader"/>
            </w:pPr>
            <w:r w:rsidRPr="00907020">
              <w:t>Date</w:t>
            </w:r>
          </w:p>
        </w:tc>
        <w:tc>
          <w:tcPr>
            <w:tcW w:w="1710" w:type="dxa"/>
            <w:shd w:val="pct10" w:color="auto" w:fill="auto"/>
          </w:tcPr>
          <w:p w:rsidR="000608DF" w:rsidRPr="00907020" w:rsidRDefault="000608DF" w:rsidP="00EA167A">
            <w:pPr>
              <w:pStyle w:val="TableColumnHeader"/>
            </w:pPr>
            <w:r w:rsidRPr="00907020">
              <w:t>Author / Changed By</w:t>
            </w:r>
          </w:p>
        </w:tc>
        <w:tc>
          <w:tcPr>
            <w:tcW w:w="5058" w:type="dxa"/>
            <w:shd w:val="pct10" w:color="auto" w:fill="auto"/>
            <w:vAlign w:val="bottom"/>
          </w:tcPr>
          <w:p w:rsidR="000608DF" w:rsidRPr="00907020" w:rsidRDefault="000608DF" w:rsidP="00EA167A">
            <w:pPr>
              <w:pStyle w:val="TableColumnHeader"/>
            </w:pPr>
            <w:r w:rsidRPr="00907020">
              <w:t>Description of Changes</w:t>
            </w:r>
          </w:p>
        </w:tc>
      </w:tr>
      <w:tr w:rsidR="001D3F9C" w:rsidRPr="00907020" w:rsidTr="001D3F9C">
        <w:tc>
          <w:tcPr>
            <w:tcW w:w="1278" w:type="dxa"/>
          </w:tcPr>
          <w:p w:rsidR="000608DF" w:rsidRPr="00907020" w:rsidRDefault="002B40CE" w:rsidP="00220227">
            <w:pPr>
              <w:pStyle w:val="TableBodyText"/>
            </w:pPr>
            <w:r>
              <w:t>0</w:t>
            </w:r>
            <w:r w:rsidR="002F125E">
              <w:t>1</w:t>
            </w:r>
          </w:p>
        </w:tc>
        <w:tc>
          <w:tcPr>
            <w:tcW w:w="1530" w:type="dxa"/>
          </w:tcPr>
          <w:p w:rsidR="000608DF" w:rsidRPr="00907020" w:rsidRDefault="00544BF0" w:rsidP="00220227">
            <w:pPr>
              <w:pStyle w:val="TableBodyText"/>
            </w:pPr>
            <w:r>
              <w:t xml:space="preserve">21 </w:t>
            </w:r>
            <w:r w:rsidR="002B40CE">
              <w:t>Dec 2011</w:t>
            </w:r>
          </w:p>
        </w:tc>
        <w:tc>
          <w:tcPr>
            <w:tcW w:w="1710" w:type="dxa"/>
          </w:tcPr>
          <w:p w:rsidR="000608DF" w:rsidRPr="00907020" w:rsidRDefault="002B40CE" w:rsidP="00220227">
            <w:pPr>
              <w:pStyle w:val="TableBodyText"/>
            </w:pPr>
            <w:r>
              <w:t>Glynn Naughton</w:t>
            </w:r>
          </w:p>
        </w:tc>
        <w:tc>
          <w:tcPr>
            <w:tcW w:w="5058" w:type="dxa"/>
          </w:tcPr>
          <w:p w:rsidR="000608DF" w:rsidRPr="00907020" w:rsidRDefault="002B40CE" w:rsidP="00220227">
            <w:pPr>
              <w:pStyle w:val="TableBodyText"/>
            </w:pPr>
            <w:r>
              <w:t>Original Version</w:t>
            </w:r>
          </w:p>
        </w:tc>
      </w:tr>
      <w:tr w:rsidR="0054185D" w:rsidRPr="00907020" w:rsidTr="001D3F9C">
        <w:tc>
          <w:tcPr>
            <w:tcW w:w="1278" w:type="dxa"/>
          </w:tcPr>
          <w:p w:rsidR="0054185D" w:rsidRDefault="0054185D" w:rsidP="00220227">
            <w:pPr>
              <w:pStyle w:val="TableBodyText"/>
            </w:pPr>
            <w:r>
              <w:t>02</w:t>
            </w:r>
          </w:p>
        </w:tc>
        <w:tc>
          <w:tcPr>
            <w:tcW w:w="1530" w:type="dxa"/>
          </w:tcPr>
          <w:p w:rsidR="0054185D" w:rsidRDefault="0054185D" w:rsidP="00220227">
            <w:pPr>
              <w:pStyle w:val="TableBodyText"/>
            </w:pPr>
            <w:r>
              <w:t>20 Jan 2012</w:t>
            </w:r>
          </w:p>
        </w:tc>
        <w:tc>
          <w:tcPr>
            <w:tcW w:w="1710" w:type="dxa"/>
          </w:tcPr>
          <w:p w:rsidR="0054185D" w:rsidRDefault="0054185D" w:rsidP="00220227">
            <w:pPr>
              <w:pStyle w:val="TableBodyText"/>
            </w:pPr>
            <w:r>
              <w:t>Glynn Naughton</w:t>
            </w:r>
          </w:p>
        </w:tc>
        <w:tc>
          <w:tcPr>
            <w:tcW w:w="5058" w:type="dxa"/>
          </w:tcPr>
          <w:p w:rsidR="0054185D" w:rsidRDefault="0054185D" w:rsidP="00220227">
            <w:pPr>
              <w:pStyle w:val="TableBodyText"/>
            </w:pPr>
            <w:r>
              <w:t>Updated the reference to the Ruby version. Removed instructions relating to changing the system locale.</w:t>
            </w:r>
          </w:p>
        </w:tc>
      </w:tr>
    </w:tbl>
    <w:p w:rsidR="00811772" w:rsidRPr="00907020" w:rsidRDefault="00811772" w:rsidP="00220227">
      <w:pPr>
        <w:pStyle w:val="BodyText"/>
      </w:pPr>
    </w:p>
    <w:p w:rsidR="00811772" w:rsidRPr="00907020" w:rsidRDefault="00811772">
      <w:pPr>
        <w:jc w:val="center"/>
      </w:pPr>
      <w:r w:rsidRPr="00907020">
        <w:br w:type="page"/>
      </w:r>
    </w:p>
    <w:p w:rsidR="00811772" w:rsidRPr="00907020" w:rsidRDefault="002F125E" w:rsidP="00220227">
      <w:pPr>
        <w:pStyle w:val="TOCTitle"/>
      </w:pPr>
      <w:r>
        <w:lastRenderedPageBreak/>
        <w:t>1</w:t>
      </w:r>
      <w:r w:rsidR="00811772" w:rsidRPr="00907020">
        <w:t>Table of Contents</w:t>
      </w:r>
    </w:p>
    <w:p w:rsidR="00AE165F" w:rsidRDefault="00F338CA">
      <w:pPr>
        <w:pStyle w:val="TOC1"/>
        <w:tabs>
          <w:tab w:val="right" w:leader="dot" w:pos="9350"/>
        </w:tabs>
        <w:rPr>
          <w:rFonts w:asciiTheme="minorHAnsi" w:eastAsiaTheme="minorEastAsia" w:hAnsiTheme="minorHAnsi" w:cstheme="minorBidi"/>
          <w:noProof/>
          <w:sz w:val="22"/>
          <w:szCs w:val="22"/>
        </w:rPr>
      </w:pPr>
      <w:r>
        <w:fldChar w:fldCharType="begin"/>
      </w:r>
      <w:r w:rsidR="005A23B1">
        <w:instrText xml:space="preserve"> TOC \o "1-2" \h \z \u </w:instrText>
      </w:r>
      <w:r>
        <w:fldChar w:fldCharType="separate"/>
      </w:r>
      <w:hyperlink w:anchor="_Toc290383586" w:history="1">
        <w:r w:rsidR="00AE165F" w:rsidRPr="003A79E4">
          <w:rPr>
            <w:rStyle w:val="Hyperlink"/>
            <w:noProof/>
          </w:rPr>
          <w:t>1</w:t>
        </w:r>
        <w:r w:rsidR="00AE165F">
          <w:rPr>
            <w:rFonts w:asciiTheme="minorHAnsi" w:eastAsiaTheme="minorEastAsia" w:hAnsiTheme="minorHAnsi" w:cstheme="minorBidi"/>
            <w:noProof/>
            <w:sz w:val="22"/>
            <w:szCs w:val="22"/>
          </w:rPr>
          <w:tab/>
        </w:r>
        <w:r w:rsidR="00AE165F" w:rsidRPr="003A79E4">
          <w:rPr>
            <w:rStyle w:val="Hyperlink"/>
            <w:noProof/>
          </w:rPr>
          <w:t>Introduction</w:t>
        </w:r>
        <w:r w:rsidR="00AE165F">
          <w:rPr>
            <w:noProof/>
            <w:webHidden/>
          </w:rPr>
          <w:tab/>
        </w:r>
        <w:r>
          <w:rPr>
            <w:noProof/>
            <w:webHidden/>
          </w:rPr>
          <w:fldChar w:fldCharType="begin"/>
        </w:r>
        <w:r w:rsidR="00AE165F">
          <w:rPr>
            <w:noProof/>
            <w:webHidden/>
          </w:rPr>
          <w:instrText xml:space="preserve"> PAGEREF _Toc290383586 \h </w:instrText>
        </w:r>
        <w:r>
          <w:rPr>
            <w:noProof/>
            <w:webHidden/>
          </w:rPr>
        </w:r>
        <w:r>
          <w:rPr>
            <w:noProof/>
            <w:webHidden/>
          </w:rPr>
          <w:fldChar w:fldCharType="separate"/>
        </w:r>
        <w:r w:rsidR="002B40CE">
          <w:rPr>
            <w:noProof/>
            <w:webHidden/>
          </w:rPr>
          <w:t>3</w:t>
        </w:r>
        <w:r>
          <w:rPr>
            <w:noProof/>
            <w:webHidden/>
          </w:rPr>
          <w:fldChar w:fldCharType="end"/>
        </w:r>
      </w:hyperlink>
    </w:p>
    <w:p w:rsidR="00AE165F" w:rsidRDefault="00F338CA">
      <w:pPr>
        <w:pStyle w:val="TOC2"/>
        <w:tabs>
          <w:tab w:val="left" w:pos="880"/>
          <w:tab w:val="right" w:leader="dot" w:pos="9350"/>
        </w:tabs>
        <w:rPr>
          <w:rFonts w:asciiTheme="minorHAnsi" w:eastAsiaTheme="minorEastAsia" w:hAnsiTheme="minorHAnsi" w:cstheme="minorBidi"/>
          <w:noProof/>
          <w:sz w:val="22"/>
          <w:szCs w:val="22"/>
        </w:rPr>
      </w:pPr>
      <w:hyperlink w:anchor="_Toc290383587" w:history="1">
        <w:r w:rsidR="00AE165F" w:rsidRPr="003A79E4">
          <w:rPr>
            <w:rStyle w:val="Hyperlink"/>
            <w:noProof/>
          </w:rPr>
          <w:t>1.1</w:t>
        </w:r>
        <w:r w:rsidR="00AE165F">
          <w:rPr>
            <w:rFonts w:asciiTheme="minorHAnsi" w:eastAsiaTheme="minorEastAsia" w:hAnsiTheme="minorHAnsi" w:cstheme="minorBidi"/>
            <w:noProof/>
            <w:sz w:val="22"/>
            <w:szCs w:val="22"/>
          </w:rPr>
          <w:tab/>
        </w:r>
        <w:r w:rsidR="00AE165F" w:rsidRPr="003A79E4">
          <w:rPr>
            <w:rStyle w:val="Hyperlink"/>
            <w:noProof/>
          </w:rPr>
          <w:t>Purpose</w:t>
        </w:r>
        <w:r w:rsidR="00AE165F">
          <w:rPr>
            <w:noProof/>
            <w:webHidden/>
          </w:rPr>
          <w:tab/>
        </w:r>
        <w:r>
          <w:rPr>
            <w:noProof/>
            <w:webHidden/>
          </w:rPr>
          <w:fldChar w:fldCharType="begin"/>
        </w:r>
        <w:r w:rsidR="00AE165F">
          <w:rPr>
            <w:noProof/>
            <w:webHidden/>
          </w:rPr>
          <w:instrText xml:space="preserve"> PAGEREF _Toc290383587 \h </w:instrText>
        </w:r>
        <w:r>
          <w:rPr>
            <w:noProof/>
            <w:webHidden/>
          </w:rPr>
        </w:r>
        <w:r>
          <w:rPr>
            <w:noProof/>
            <w:webHidden/>
          </w:rPr>
          <w:fldChar w:fldCharType="separate"/>
        </w:r>
        <w:r w:rsidR="002B40CE">
          <w:rPr>
            <w:noProof/>
            <w:webHidden/>
          </w:rPr>
          <w:t>3</w:t>
        </w:r>
        <w:r>
          <w:rPr>
            <w:noProof/>
            <w:webHidden/>
          </w:rPr>
          <w:fldChar w:fldCharType="end"/>
        </w:r>
      </w:hyperlink>
    </w:p>
    <w:p w:rsidR="00AE165F" w:rsidRDefault="00F338CA">
      <w:pPr>
        <w:pStyle w:val="TOC2"/>
        <w:tabs>
          <w:tab w:val="left" w:pos="880"/>
          <w:tab w:val="right" w:leader="dot" w:pos="9350"/>
        </w:tabs>
        <w:rPr>
          <w:rFonts w:asciiTheme="minorHAnsi" w:eastAsiaTheme="minorEastAsia" w:hAnsiTheme="minorHAnsi" w:cstheme="minorBidi"/>
          <w:noProof/>
          <w:sz w:val="22"/>
          <w:szCs w:val="22"/>
        </w:rPr>
      </w:pPr>
      <w:hyperlink w:anchor="_Toc290383588" w:history="1">
        <w:r w:rsidR="00AE165F" w:rsidRPr="003A79E4">
          <w:rPr>
            <w:rStyle w:val="Hyperlink"/>
            <w:noProof/>
          </w:rPr>
          <w:t>1.2</w:t>
        </w:r>
        <w:r w:rsidR="00AE165F">
          <w:rPr>
            <w:rFonts w:asciiTheme="minorHAnsi" w:eastAsiaTheme="minorEastAsia" w:hAnsiTheme="minorHAnsi" w:cstheme="minorBidi"/>
            <w:noProof/>
            <w:sz w:val="22"/>
            <w:szCs w:val="22"/>
          </w:rPr>
          <w:tab/>
        </w:r>
        <w:r w:rsidR="00AE165F" w:rsidRPr="003A79E4">
          <w:rPr>
            <w:rStyle w:val="Hyperlink"/>
            <w:noProof/>
          </w:rPr>
          <w:t>Scope</w:t>
        </w:r>
        <w:r w:rsidR="00AE165F">
          <w:rPr>
            <w:noProof/>
            <w:webHidden/>
          </w:rPr>
          <w:tab/>
        </w:r>
        <w:r>
          <w:rPr>
            <w:noProof/>
            <w:webHidden/>
          </w:rPr>
          <w:fldChar w:fldCharType="begin"/>
        </w:r>
        <w:r w:rsidR="00AE165F">
          <w:rPr>
            <w:noProof/>
            <w:webHidden/>
          </w:rPr>
          <w:instrText xml:space="preserve"> PAGEREF _Toc290383588 \h </w:instrText>
        </w:r>
        <w:r>
          <w:rPr>
            <w:noProof/>
            <w:webHidden/>
          </w:rPr>
        </w:r>
        <w:r>
          <w:rPr>
            <w:noProof/>
            <w:webHidden/>
          </w:rPr>
          <w:fldChar w:fldCharType="separate"/>
        </w:r>
        <w:r w:rsidR="002B40CE">
          <w:rPr>
            <w:noProof/>
            <w:webHidden/>
          </w:rPr>
          <w:t>3</w:t>
        </w:r>
        <w:r>
          <w:rPr>
            <w:noProof/>
            <w:webHidden/>
          </w:rPr>
          <w:fldChar w:fldCharType="end"/>
        </w:r>
      </w:hyperlink>
    </w:p>
    <w:p w:rsidR="00AE165F" w:rsidRDefault="00F338CA">
      <w:pPr>
        <w:pStyle w:val="TOC2"/>
        <w:tabs>
          <w:tab w:val="left" w:pos="880"/>
          <w:tab w:val="right" w:leader="dot" w:pos="9350"/>
        </w:tabs>
        <w:rPr>
          <w:rFonts w:asciiTheme="minorHAnsi" w:eastAsiaTheme="minorEastAsia" w:hAnsiTheme="minorHAnsi" w:cstheme="minorBidi"/>
          <w:noProof/>
          <w:sz w:val="22"/>
          <w:szCs w:val="22"/>
        </w:rPr>
      </w:pPr>
      <w:hyperlink w:anchor="_Toc290383589" w:history="1">
        <w:r w:rsidR="00AE165F" w:rsidRPr="003A79E4">
          <w:rPr>
            <w:rStyle w:val="Hyperlink"/>
            <w:noProof/>
          </w:rPr>
          <w:t>1.3</w:t>
        </w:r>
        <w:r w:rsidR="00AE165F">
          <w:rPr>
            <w:rFonts w:asciiTheme="minorHAnsi" w:eastAsiaTheme="minorEastAsia" w:hAnsiTheme="minorHAnsi" w:cstheme="minorBidi"/>
            <w:noProof/>
            <w:sz w:val="22"/>
            <w:szCs w:val="22"/>
          </w:rPr>
          <w:tab/>
        </w:r>
        <w:r w:rsidR="00AE165F" w:rsidRPr="003A79E4">
          <w:rPr>
            <w:rStyle w:val="Hyperlink"/>
            <w:noProof/>
          </w:rPr>
          <w:t>Responsibility</w:t>
        </w:r>
        <w:r w:rsidR="00AE165F">
          <w:rPr>
            <w:noProof/>
            <w:webHidden/>
          </w:rPr>
          <w:tab/>
        </w:r>
        <w:r>
          <w:rPr>
            <w:noProof/>
            <w:webHidden/>
          </w:rPr>
          <w:fldChar w:fldCharType="begin"/>
        </w:r>
        <w:r w:rsidR="00AE165F">
          <w:rPr>
            <w:noProof/>
            <w:webHidden/>
          </w:rPr>
          <w:instrText xml:space="preserve"> PAGEREF _Toc290383589 \h </w:instrText>
        </w:r>
        <w:r>
          <w:rPr>
            <w:noProof/>
            <w:webHidden/>
          </w:rPr>
        </w:r>
        <w:r>
          <w:rPr>
            <w:noProof/>
            <w:webHidden/>
          </w:rPr>
          <w:fldChar w:fldCharType="separate"/>
        </w:r>
        <w:r w:rsidR="002B40CE">
          <w:rPr>
            <w:noProof/>
            <w:webHidden/>
          </w:rPr>
          <w:t>3</w:t>
        </w:r>
        <w:r>
          <w:rPr>
            <w:noProof/>
            <w:webHidden/>
          </w:rPr>
          <w:fldChar w:fldCharType="end"/>
        </w:r>
      </w:hyperlink>
    </w:p>
    <w:p w:rsidR="00AE165F" w:rsidRDefault="00F338CA">
      <w:pPr>
        <w:pStyle w:val="TOC2"/>
        <w:tabs>
          <w:tab w:val="left" w:pos="880"/>
          <w:tab w:val="right" w:leader="dot" w:pos="9350"/>
        </w:tabs>
        <w:rPr>
          <w:rFonts w:asciiTheme="minorHAnsi" w:eastAsiaTheme="minorEastAsia" w:hAnsiTheme="minorHAnsi" w:cstheme="minorBidi"/>
          <w:noProof/>
          <w:sz w:val="22"/>
          <w:szCs w:val="22"/>
        </w:rPr>
      </w:pPr>
      <w:hyperlink w:anchor="_Toc290383590" w:history="1">
        <w:r w:rsidR="00AE165F" w:rsidRPr="003A79E4">
          <w:rPr>
            <w:rStyle w:val="Hyperlink"/>
            <w:noProof/>
          </w:rPr>
          <w:t>1.4</w:t>
        </w:r>
        <w:r w:rsidR="00AE165F">
          <w:rPr>
            <w:rFonts w:asciiTheme="minorHAnsi" w:eastAsiaTheme="minorEastAsia" w:hAnsiTheme="minorHAnsi" w:cstheme="minorBidi"/>
            <w:noProof/>
            <w:sz w:val="22"/>
            <w:szCs w:val="22"/>
          </w:rPr>
          <w:tab/>
        </w:r>
        <w:r w:rsidR="00AE165F" w:rsidRPr="003A79E4">
          <w:rPr>
            <w:rStyle w:val="Hyperlink"/>
            <w:noProof/>
          </w:rPr>
          <w:t>References</w:t>
        </w:r>
        <w:r w:rsidR="00AE165F">
          <w:rPr>
            <w:noProof/>
            <w:webHidden/>
          </w:rPr>
          <w:tab/>
        </w:r>
        <w:r>
          <w:rPr>
            <w:noProof/>
            <w:webHidden/>
          </w:rPr>
          <w:fldChar w:fldCharType="begin"/>
        </w:r>
        <w:r w:rsidR="00AE165F">
          <w:rPr>
            <w:noProof/>
            <w:webHidden/>
          </w:rPr>
          <w:instrText xml:space="preserve"> PAGEREF _Toc290383590 \h </w:instrText>
        </w:r>
        <w:r>
          <w:rPr>
            <w:noProof/>
            <w:webHidden/>
          </w:rPr>
        </w:r>
        <w:r>
          <w:rPr>
            <w:noProof/>
            <w:webHidden/>
          </w:rPr>
          <w:fldChar w:fldCharType="separate"/>
        </w:r>
        <w:r w:rsidR="002B40CE">
          <w:rPr>
            <w:noProof/>
            <w:webHidden/>
          </w:rPr>
          <w:t>3</w:t>
        </w:r>
        <w:r>
          <w:rPr>
            <w:noProof/>
            <w:webHidden/>
          </w:rPr>
          <w:fldChar w:fldCharType="end"/>
        </w:r>
      </w:hyperlink>
    </w:p>
    <w:p w:rsidR="00AE165F" w:rsidRDefault="00F338CA">
      <w:pPr>
        <w:pStyle w:val="TOC2"/>
        <w:tabs>
          <w:tab w:val="left" w:pos="880"/>
          <w:tab w:val="right" w:leader="dot" w:pos="9350"/>
        </w:tabs>
        <w:rPr>
          <w:rFonts w:asciiTheme="minorHAnsi" w:eastAsiaTheme="minorEastAsia" w:hAnsiTheme="minorHAnsi" w:cstheme="minorBidi"/>
          <w:noProof/>
          <w:sz w:val="22"/>
          <w:szCs w:val="22"/>
        </w:rPr>
      </w:pPr>
      <w:hyperlink w:anchor="_Toc290383591" w:history="1">
        <w:r w:rsidR="00AE165F" w:rsidRPr="003A79E4">
          <w:rPr>
            <w:rStyle w:val="Hyperlink"/>
            <w:noProof/>
          </w:rPr>
          <w:t>1.5</w:t>
        </w:r>
        <w:r w:rsidR="00AE165F">
          <w:rPr>
            <w:rFonts w:asciiTheme="minorHAnsi" w:eastAsiaTheme="minorEastAsia" w:hAnsiTheme="minorHAnsi" w:cstheme="minorBidi"/>
            <w:noProof/>
            <w:sz w:val="22"/>
            <w:szCs w:val="22"/>
          </w:rPr>
          <w:tab/>
        </w:r>
        <w:r w:rsidR="00AE165F" w:rsidRPr="003A79E4">
          <w:rPr>
            <w:rStyle w:val="Hyperlink"/>
            <w:noProof/>
          </w:rPr>
          <w:t>Definitions</w:t>
        </w:r>
        <w:r w:rsidR="00AE165F">
          <w:rPr>
            <w:noProof/>
            <w:webHidden/>
          </w:rPr>
          <w:tab/>
        </w:r>
        <w:r>
          <w:rPr>
            <w:noProof/>
            <w:webHidden/>
          </w:rPr>
          <w:fldChar w:fldCharType="begin"/>
        </w:r>
        <w:r w:rsidR="00AE165F">
          <w:rPr>
            <w:noProof/>
            <w:webHidden/>
          </w:rPr>
          <w:instrText xml:space="preserve"> PAGEREF _Toc290383591 \h </w:instrText>
        </w:r>
        <w:r>
          <w:rPr>
            <w:noProof/>
            <w:webHidden/>
          </w:rPr>
        </w:r>
        <w:r>
          <w:rPr>
            <w:noProof/>
            <w:webHidden/>
          </w:rPr>
          <w:fldChar w:fldCharType="separate"/>
        </w:r>
        <w:r w:rsidR="002B40CE">
          <w:rPr>
            <w:noProof/>
            <w:webHidden/>
          </w:rPr>
          <w:t>3</w:t>
        </w:r>
        <w:r>
          <w:rPr>
            <w:noProof/>
            <w:webHidden/>
          </w:rPr>
          <w:fldChar w:fldCharType="end"/>
        </w:r>
      </w:hyperlink>
    </w:p>
    <w:p w:rsidR="00AE165F" w:rsidRDefault="00F338CA">
      <w:pPr>
        <w:pStyle w:val="TOC1"/>
        <w:tabs>
          <w:tab w:val="right" w:leader="dot" w:pos="9350"/>
        </w:tabs>
        <w:rPr>
          <w:rFonts w:asciiTheme="minorHAnsi" w:eastAsiaTheme="minorEastAsia" w:hAnsiTheme="minorHAnsi" w:cstheme="minorBidi"/>
          <w:noProof/>
          <w:sz w:val="22"/>
          <w:szCs w:val="22"/>
        </w:rPr>
      </w:pPr>
      <w:hyperlink w:anchor="_Toc290383592" w:history="1">
        <w:r w:rsidR="00AE165F" w:rsidRPr="003A79E4">
          <w:rPr>
            <w:rStyle w:val="Hyperlink"/>
            <w:noProof/>
          </w:rPr>
          <w:t>2</w:t>
        </w:r>
        <w:r w:rsidR="00AE165F">
          <w:rPr>
            <w:rFonts w:asciiTheme="minorHAnsi" w:eastAsiaTheme="minorEastAsia" w:hAnsiTheme="minorHAnsi" w:cstheme="minorBidi"/>
            <w:noProof/>
            <w:sz w:val="22"/>
            <w:szCs w:val="22"/>
          </w:rPr>
          <w:tab/>
        </w:r>
        <w:r w:rsidR="00AE165F" w:rsidRPr="003A79E4">
          <w:rPr>
            <w:rStyle w:val="Hyperlink"/>
            <w:noProof/>
          </w:rPr>
          <w:t>Flow Chart</w:t>
        </w:r>
        <w:r w:rsidR="00AE165F">
          <w:rPr>
            <w:noProof/>
            <w:webHidden/>
          </w:rPr>
          <w:tab/>
        </w:r>
        <w:r>
          <w:rPr>
            <w:noProof/>
            <w:webHidden/>
          </w:rPr>
          <w:fldChar w:fldCharType="begin"/>
        </w:r>
        <w:r w:rsidR="00AE165F">
          <w:rPr>
            <w:noProof/>
            <w:webHidden/>
          </w:rPr>
          <w:instrText xml:space="preserve"> PAGEREF _Toc290383592 \h </w:instrText>
        </w:r>
        <w:r>
          <w:rPr>
            <w:noProof/>
            <w:webHidden/>
          </w:rPr>
        </w:r>
        <w:r>
          <w:rPr>
            <w:noProof/>
            <w:webHidden/>
          </w:rPr>
          <w:fldChar w:fldCharType="separate"/>
        </w:r>
        <w:r w:rsidR="002B40CE">
          <w:rPr>
            <w:noProof/>
            <w:webHidden/>
          </w:rPr>
          <w:t>3</w:t>
        </w:r>
        <w:r>
          <w:rPr>
            <w:noProof/>
            <w:webHidden/>
          </w:rPr>
          <w:fldChar w:fldCharType="end"/>
        </w:r>
      </w:hyperlink>
    </w:p>
    <w:p w:rsidR="00AE165F" w:rsidRDefault="00F338CA">
      <w:pPr>
        <w:pStyle w:val="TOC1"/>
        <w:tabs>
          <w:tab w:val="right" w:leader="dot" w:pos="9350"/>
        </w:tabs>
        <w:rPr>
          <w:rFonts w:asciiTheme="minorHAnsi" w:eastAsiaTheme="minorEastAsia" w:hAnsiTheme="minorHAnsi" w:cstheme="minorBidi"/>
          <w:noProof/>
          <w:sz w:val="22"/>
          <w:szCs w:val="22"/>
        </w:rPr>
      </w:pPr>
      <w:hyperlink w:anchor="_Toc290383593" w:history="1">
        <w:r w:rsidR="00AE165F" w:rsidRPr="003A79E4">
          <w:rPr>
            <w:rStyle w:val="Hyperlink"/>
            <w:noProof/>
          </w:rPr>
          <w:t>3</w:t>
        </w:r>
        <w:r w:rsidR="00AE165F">
          <w:rPr>
            <w:rFonts w:asciiTheme="minorHAnsi" w:eastAsiaTheme="minorEastAsia" w:hAnsiTheme="minorHAnsi" w:cstheme="minorBidi"/>
            <w:noProof/>
            <w:sz w:val="22"/>
            <w:szCs w:val="22"/>
          </w:rPr>
          <w:tab/>
        </w:r>
        <w:r w:rsidR="00AE165F" w:rsidRPr="003A79E4">
          <w:rPr>
            <w:rStyle w:val="Hyperlink"/>
            <w:noProof/>
          </w:rPr>
          <w:t>Work Instructions (Outline)</w:t>
        </w:r>
        <w:r w:rsidR="00AE165F">
          <w:rPr>
            <w:noProof/>
            <w:webHidden/>
          </w:rPr>
          <w:tab/>
        </w:r>
        <w:r>
          <w:rPr>
            <w:noProof/>
            <w:webHidden/>
          </w:rPr>
          <w:fldChar w:fldCharType="begin"/>
        </w:r>
        <w:r w:rsidR="00AE165F">
          <w:rPr>
            <w:noProof/>
            <w:webHidden/>
          </w:rPr>
          <w:instrText xml:space="preserve"> PAGEREF _Toc290383593 \h </w:instrText>
        </w:r>
        <w:r>
          <w:rPr>
            <w:noProof/>
            <w:webHidden/>
          </w:rPr>
        </w:r>
        <w:r>
          <w:rPr>
            <w:noProof/>
            <w:webHidden/>
          </w:rPr>
          <w:fldChar w:fldCharType="separate"/>
        </w:r>
        <w:r w:rsidR="002B40CE">
          <w:rPr>
            <w:noProof/>
            <w:webHidden/>
          </w:rPr>
          <w:t>3</w:t>
        </w:r>
        <w:r>
          <w:rPr>
            <w:noProof/>
            <w:webHidden/>
          </w:rPr>
          <w:fldChar w:fldCharType="end"/>
        </w:r>
      </w:hyperlink>
    </w:p>
    <w:p w:rsidR="00AE165F" w:rsidRDefault="00F338CA">
      <w:pPr>
        <w:pStyle w:val="TOC1"/>
        <w:tabs>
          <w:tab w:val="right" w:leader="dot" w:pos="9350"/>
        </w:tabs>
        <w:rPr>
          <w:rFonts w:asciiTheme="minorHAnsi" w:eastAsiaTheme="minorEastAsia" w:hAnsiTheme="minorHAnsi" w:cstheme="minorBidi"/>
          <w:noProof/>
          <w:sz w:val="22"/>
          <w:szCs w:val="22"/>
        </w:rPr>
      </w:pPr>
      <w:hyperlink w:anchor="_Toc290383594" w:history="1">
        <w:r w:rsidR="00AE165F" w:rsidRPr="003A79E4">
          <w:rPr>
            <w:rStyle w:val="Hyperlink"/>
            <w:noProof/>
          </w:rPr>
          <w:t>4</w:t>
        </w:r>
        <w:r w:rsidR="00AE165F">
          <w:rPr>
            <w:rFonts w:asciiTheme="minorHAnsi" w:eastAsiaTheme="minorEastAsia" w:hAnsiTheme="minorHAnsi" w:cstheme="minorBidi"/>
            <w:noProof/>
            <w:sz w:val="22"/>
            <w:szCs w:val="22"/>
          </w:rPr>
          <w:tab/>
        </w:r>
        <w:r w:rsidR="00AE165F" w:rsidRPr="003A79E4">
          <w:rPr>
            <w:rStyle w:val="Hyperlink"/>
            <w:noProof/>
          </w:rPr>
          <w:t>Appendixes</w:t>
        </w:r>
        <w:r w:rsidR="00AE165F">
          <w:rPr>
            <w:noProof/>
            <w:webHidden/>
          </w:rPr>
          <w:tab/>
        </w:r>
        <w:r>
          <w:rPr>
            <w:noProof/>
            <w:webHidden/>
          </w:rPr>
          <w:fldChar w:fldCharType="begin"/>
        </w:r>
        <w:r w:rsidR="00AE165F">
          <w:rPr>
            <w:noProof/>
            <w:webHidden/>
          </w:rPr>
          <w:instrText xml:space="preserve"> PAGEREF _Toc290383594 \h </w:instrText>
        </w:r>
        <w:r>
          <w:rPr>
            <w:noProof/>
            <w:webHidden/>
          </w:rPr>
        </w:r>
        <w:r>
          <w:rPr>
            <w:noProof/>
            <w:webHidden/>
          </w:rPr>
          <w:fldChar w:fldCharType="separate"/>
        </w:r>
        <w:r w:rsidR="002B40CE">
          <w:rPr>
            <w:noProof/>
            <w:webHidden/>
          </w:rPr>
          <w:t>3</w:t>
        </w:r>
        <w:r>
          <w:rPr>
            <w:noProof/>
            <w:webHidden/>
          </w:rPr>
          <w:fldChar w:fldCharType="end"/>
        </w:r>
      </w:hyperlink>
    </w:p>
    <w:p w:rsidR="00AE165F" w:rsidRDefault="00F338CA">
      <w:pPr>
        <w:pStyle w:val="TOC2"/>
        <w:tabs>
          <w:tab w:val="left" w:pos="880"/>
          <w:tab w:val="right" w:leader="dot" w:pos="9350"/>
        </w:tabs>
        <w:rPr>
          <w:rFonts w:asciiTheme="minorHAnsi" w:eastAsiaTheme="minorEastAsia" w:hAnsiTheme="minorHAnsi" w:cstheme="minorBidi"/>
          <w:noProof/>
          <w:sz w:val="22"/>
          <w:szCs w:val="22"/>
        </w:rPr>
      </w:pPr>
      <w:hyperlink w:anchor="_Toc290383595" w:history="1">
        <w:r w:rsidR="00AE165F" w:rsidRPr="003A79E4">
          <w:rPr>
            <w:rStyle w:val="Hyperlink"/>
            <w:noProof/>
          </w:rPr>
          <w:t>4.1</w:t>
        </w:r>
        <w:r w:rsidR="00AE165F">
          <w:rPr>
            <w:rFonts w:asciiTheme="minorHAnsi" w:eastAsiaTheme="minorEastAsia" w:hAnsiTheme="minorHAnsi" w:cstheme="minorBidi"/>
            <w:noProof/>
            <w:sz w:val="22"/>
            <w:szCs w:val="22"/>
          </w:rPr>
          <w:tab/>
        </w:r>
        <w:r w:rsidR="00AE165F" w:rsidRPr="003A79E4">
          <w:rPr>
            <w:rStyle w:val="Hyperlink"/>
            <w:noProof/>
          </w:rPr>
          <w:t>Appendix 1: Title</w:t>
        </w:r>
        <w:r w:rsidR="00AE165F">
          <w:rPr>
            <w:noProof/>
            <w:webHidden/>
          </w:rPr>
          <w:tab/>
        </w:r>
        <w:r>
          <w:rPr>
            <w:noProof/>
            <w:webHidden/>
          </w:rPr>
          <w:fldChar w:fldCharType="begin"/>
        </w:r>
        <w:r w:rsidR="00AE165F">
          <w:rPr>
            <w:noProof/>
            <w:webHidden/>
          </w:rPr>
          <w:instrText xml:space="preserve"> PAGEREF _Toc290383595 \h </w:instrText>
        </w:r>
        <w:r>
          <w:rPr>
            <w:noProof/>
            <w:webHidden/>
          </w:rPr>
        </w:r>
        <w:r>
          <w:rPr>
            <w:noProof/>
            <w:webHidden/>
          </w:rPr>
          <w:fldChar w:fldCharType="separate"/>
        </w:r>
        <w:r w:rsidR="002B40CE">
          <w:rPr>
            <w:noProof/>
            <w:webHidden/>
          </w:rPr>
          <w:t>3</w:t>
        </w:r>
        <w:r>
          <w:rPr>
            <w:noProof/>
            <w:webHidden/>
          </w:rPr>
          <w:fldChar w:fldCharType="end"/>
        </w:r>
      </w:hyperlink>
    </w:p>
    <w:p w:rsidR="00AE165F" w:rsidRDefault="00F338CA">
      <w:pPr>
        <w:pStyle w:val="TOC2"/>
        <w:tabs>
          <w:tab w:val="left" w:pos="880"/>
          <w:tab w:val="right" w:leader="dot" w:pos="9350"/>
        </w:tabs>
        <w:rPr>
          <w:rFonts w:asciiTheme="minorHAnsi" w:eastAsiaTheme="minorEastAsia" w:hAnsiTheme="minorHAnsi" w:cstheme="minorBidi"/>
          <w:noProof/>
          <w:sz w:val="22"/>
          <w:szCs w:val="22"/>
        </w:rPr>
      </w:pPr>
      <w:hyperlink w:anchor="_Toc290383596" w:history="1">
        <w:r w:rsidR="00AE165F" w:rsidRPr="003A79E4">
          <w:rPr>
            <w:rStyle w:val="Hyperlink"/>
            <w:noProof/>
          </w:rPr>
          <w:t>4.2</w:t>
        </w:r>
        <w:r w:rsidR="00AE165F">
          <w:rPr>
            <w:rFonts w:asciiTheme="minorHAnsi" w:eastAsiaTheme="minorEastAsia" w:hAnsiTheme="minorHAnsi" w:cstheme="minorBidi"/>
            <w:noProof/>
            <w:sz w:val="22"/>
            <w:szCs w:val="22"/>
          </w:rPr>
          <w:tab/>
        </w:r>
        <w:r w:rsidR="00AE165F" w:rsidRPr="003A79E4">
          <w:rPr>
            <w:rStyle w:val="Hyperlink"/>
            <w:noProof/>
          </w:rPr>
          <w:t>Appendix 2: Title</w:t>
        </w:r>
        <w:r w:rsidR="00AE165F">
          <w:rPr>
            <w:noProof/>
            <w:webHidden/>
          </w:rPr>
          <w:tab/>
        </w:r>
        <w:r>
          <w:rPr>
            <w:noProof/>
            <w:webHidden/>
          </w:rPr>
          <w:fldChar w:fldCharType="begin"/>
        </w:r>
        <w:r w:rsidR="00AE165F">
          <w:rPr>
            <w:noProof/>
            <w:webHidden/>
          </w:rPr>
          <w:instrText xml:space="preserve"> PAGEREF _Toc290383596 \h </w:instrText>
        </w:r>
        <w:r>
          <w:rPr>
            <w:noProof/>
            <w:webHidden/>
          </w:rPr>
        </w:r>
        <w:r>
          <w:rPr>
            <w:noProof/>
            <w:webHidden/>
          </w:rPr>
          <w:fldChar w:fldCharType="separate"/>
        </w:r>
        <w:r w:rsidR="002B40CE">
          <w:rPr>
            <w:noProof/>
            <w:webHidden/>
          </w:rPr>
          <w:t>3</w:t>
        </w:r>
        <w:r>
          <w:rPr>
            <w:noProof/>
            <w:webHidden/>
          </w:rPr>
          <w:fldChar w:fldCharType="end"/>
        </w:r>
      </w:hyperlink>
    </w:p>
    <w:p w:rsidR="00811772" w:rsidRPr="00907020" w:rsidRDefault="00F338CA" w:rsidP="00220227">
      <w:pPr>
        <w:pStyle w:val="BodyText"/>
      </w:pPr>
      <w:r>
        <w:fldChar w:fldCharType="end"/>
      </w:r>
    </w:p>
    <w:p w:rsidR="00811772" w:rsidRPr="00907020" w:rsidRDefault="00811772" w:rsidP="00220227">
      <w:pPr>
        <w:pStyle w:val="TOCTitle"/>
      </w:pPr>
      <w:r w:rsidRPr="00907020">
        <w:t>Table of Figures</w:t>
      </w:r>
    </w:p>
    <w:p w:rsidR="00355546" w:rsidRDefault="00F338CA">
      <w:pPr>
        <w:pStyle w:val="TableofFigures"/>
        <w:tabs>
          <w:tab w:val="right" w:leader="dot" w:pos="9350"/>
        </w:tabs>
        <w:rPr>
          <w:noProof/>
        </w:rPr>
      </w:pPr>
      <w:r>
        <w:fldChar w:fldCharType="begin"/>
      </w:r>
      <w:r w:rsidR="00553322">
        <w:instrText xml:space="preserve"> TOC \h \z \c "Figure" </w:instrText>
      </w:r>
      <w:r>
        <w:fldChar w:fldCharType="separate"/>
      </w:r>
      <w:hyperlink w:anchor="_Toc289857742" w:history="1">
        <w:r w:rsidR="00355546" w:rsidRPr="00C570E6">
          <w:rPr>
            <w:rStyle w:val="Hyperlink"/>
            <w:i/>
            <w:noProof/>
          </w:rPr>
          <w:t>Figure 2–1: Sample Caption</w:t>
        </w:r>
        <w:r w:rsidR="00355546">
          <w:rPr>
            <w:noProof/>
            <w:webHidden/>
          </w:rPr>
          <w:tab/>
        </w:r>
        <w:r>
          <w:rPr>
            <w:noProof/>
            <w:webHidden/>
          </w:rPr>
          <w:fldChar w:fldCharType="begin"/>
        </w:r>
        <w:r w:rsidR="00355546">
          <w:rPr>
            <w:noProof/>
            <w:webHidden/>
          </w:rPr>
          <w:instrText xml:space="preserve"> PAGEREF _Toc289857742 \h </w:instrText>
        </w:r>
        <w:r>
          <w:rPr>
            <w:noProof/>
            <w:webHidden/>
          </w:rPr>
        </w:r>
        <w:r>
          <w:rPr>
            <w:noProof/>
            <w:webHidden/>
          </w:rPr>
          <w:fldChar w:fldCharType="separate"/>
        </w:r>
        <w:r w:rsidR="002B40CE">
          <w:rPr>
            <w:noProof/>
            <w:webHidden/>
          </w:rPr>
          <w:t>3</w:t>
        </w:r>
        <w:r>
          <w:rPr>
            <w:noProof/>
            <w:webHidden/>
          </w:rPr>
          <w:fldChar w:fldCharType="end"/>
        </w:r>
      </w:hyperlink>
    </w:p>
    <w:p w:rsidR="00811772" w:rsidRPr="00907020" w:rsidRDefault="00F338CA" w:rsidP="00220227">
      <w:pPr>
        <w:pStyle w:val="BodyText"/>
      </w:pPr>
      <w:r>
        <w:fldChar w:fldCharType="end"/>
      </w:r>
    </w:p>
    <w:p w:rsidR="00811772" w:rsidRPr="00907020" w:rsidRDefault="00811772">
      <w:pPr>
        <w:jc w:val="center"/>
      </w:pPr>
      <w:r w:rsidRPr="00907020">
        <w:br w:type="page"/>
      </w:r>
    </w:p>
    <w:p w:rsidR="00AE0954" w:rsidRPr="00907020" w:rsidRDefault="0092717A" w:rsidP="00220227">
      <w:pPr>
        <w:pStyle w:val="Heading1"/>
      </w:pPr>
      <w:bookmarkStart w:id="0" w:name="_Toc290383586"/>
      <w:r w:rsidRPr="00907020">
        <w:lastRenderedPageBreak/>
        <w:t>Introduction</w:t>
      </w:r>
      <w:bookmarkEnd w:id="0"/>
    </w:p>
    <w:p w:rsidR="00AE0954" w:rsidRPr="00907020" w:rsidRDefault="0092717A" w:rsidP="00355546">
      <w:pPr>
        <w:pStyle w:val="Heading2"/>
      </w:pPr>
      <w:bookmarkStart w:id="1" w:name="_Toc290383587"/>
      <w:r w:rsidRPr="00907020">
        <w:t>Purpose</w:t>
      </w:r>
      <w:bookmarkEnd w:id="1"/>
    </w:p>
    <w:p w:rsidR="00AE0954" w:rsidRPr="00907020" w:rsidRDefault="00E13F9A" w:rsidP="00220227">
      <w:pPr>
        <w:pStyle w:val="BodyText"/>
      </w:pPr>
      <w:r w:rsidRPr="00E13F9A">
        <w:t xml:space="preserve">The purpose of this document </w:t>
      </w:r>
      <w:r w:rsidR="002B40CE" w:rsidRPr="00DF1D11">
        <w:t xml:space="preserve">is to provide the procedure for adding Google Analytics </w:t>
      </w:r>
      <w:r>
        <w:t>tracking code and user feedback forms to WebHelp projects.</w:t>
      </w:r>
    </w:p>
    <w:p w:rsidR="00AE0954" w:rsidRPr="00907020" w:rsidRDefault="00AE0954" w:rsidP="00355546">
      <w:pPr>
        <w:pStyle w:val="Heading2"/>
      </w:pPr>
      <w:bookmarkStart w:id="2" w:name="_Toc290383588"/>
      <w:r w:rsidRPr="00907020">
        <w:t>Scope</w:t>
      </w:r>
      <w:bookmarkEnd w:id="2"/>
      <w:r w:rsidRPr="00907020">
        <w:t xml:space="preserve"> </w:t>
      </w:r>
    </w:p>
    <w:p w:rsidR="00AE0954" w:rsidRPr="00907020" w:rsidRDefault="00E13F9A" w:rsidP="00220227">
      <w:pPr>
        <w:pStyle w:val="BodyText"/>
      </w:pPr>
      <w:r w:rsidRPr="00E13F9A">
        <w:t xml:space="preserve">This </w:t>
      </w:r>
      <w:r w:rsidR="002B40CE" w:rsidRPr="00DF1D11">
        <w:t>work instruction</w:t>
      </w:r>
      <w:r w:rsidRPr="00E13F9A">
        <w:t xml:space="preserve"> applies to</w:t>
      </w:r>
      <w:r w:rsidR="002B40CE" w:rsidRPr="00DF1D11">
        <w:t xml:space="preserve"> online help projects created by Technical Communication Services (TCS).</w:t>
      </w:r>
    </w:p>
    <w:p w:rsidR="00811772" w:rsidRPr="00907020" w:rsidRDefault="003E3F88" w:rsidP="00355546">
      <w:pPr>
        <w:pStyle w:val="Heading2"/>
      </w:pPr>
      <w:bookmarkStart w:id="3" w:name="_Toc290383589"/>
      <w:r w:rsidRPr="00907020">
        <w:t>Responsibility</w:t>
      </w:r>
      <w:bookmarkEnd w:id="3"/>
    </w:p>
    <w:p w:rsidR="003E3F88" w:rsidRPr="00907020" w:rsidRDefault="003E3F88" w:rsidP="00220227">
      <w:pPr>
        <w:pStyle w:val="BodyText"/>
      </w:pPr>
      <w:r w:rsidRPr="00907020">
        <w:t xml:space="preserve">The following table lists the roles of Medidata personnel (or other Medidata </w:t>
      </w:r>
      <w:r w:rsidR="00220227" w:rsidRPr="00907020">
        <w:t>authorized personnel) involved with this proc</w:t>
      </w:r>
      <w:r w:rsidR="002B40CE">
        <w:t>edure and their responsibility.</w:t>
      </w:r>
    </w:p>
    <w:tbl>
      <w:tblPr>
        <w:tblStyle w:val="TableGrid"/>
        <w:tblW w:w="9666" w:type="dxa"/>
        <w:tblLook w:val="04A0"/>
      </w:tblPr>
      <w:tblGrid>
        <w:gridCol w:w="2448"/>
        <w:gridCol w:w="7218"/>
      </w:tblGrid>
      <w:tr w:rsidR="00013CBF" w:rsidRPr="00907020" w:rsidTr="00560176">
        <w:trPr>
          <w:tblHeader/>
        </w:trPr>
        <w:tc>
          <w:tcPr>
            <w:tcW w:w="2448" w:type="dxa"/>
            <w:shd w:val="pct10" w:color="auto" w:fill="auto"/>
            <w:vAlign w:val="bottom"/>
          </w:tcPr>
          <w:p w:rsidR="00013CBF" w:rsidRPr="00907020" w:rsidRDefault="00013CBF" w:rsidP="00EA167A">
            <w:pPr>
              <w:pStyle w:val="TableColumnHeader"/>
            </w:pPr>
            <w:r w:rsidRPr="00907020">
              <w:t>Role</w:t>
            </w:r>
          </w:p>
        </w:tc>
        <w:tc>
          <w:tcPr>
            <w:tcW w:w="7218" w:type="dxa"/>
            <w:shd w:val="pct10" w:color="auto" w:fill="auto"/>
            <w:vAlign w:val="bottom"/>
          </w:tcPr>
          <w:p w:rsidR="00013CBF" w:rsidRPr="00907020" w:rsidRDefault="00013CBF" w:rsidP="00EA167A">
            <w:pPr>
              <w:pStyle w:val="TableColumnHeader"/>
            </w:pPr>
            <w:r w:rsidRPr="00907020">
              <w:t>Responsibility</w:t>
            </w:r>
          </w:p>
        </w:tc>
      </w:tr>
      <w:tr w:rsidR="00013CBF" w:rsidRPr="00907020" w:rsidTr="00013CBF">
        <w:tc>
          <w:tcPr>
            <w:tcW w:w="2448" w:type="dxa"/>
          </w:tcPr>
          <w:p w:rsidR="00013CBF" w:rsidRPr="00907020" w:rsidRDefault="002B40CE" w:rsidP="00177C69">
            <w:pPr>
              <w:pStyle w:val="TableBodyText"/>
            </w:pPr>
            <w:r>
              <w:t>Technical Communicator</w:t>
            </w:r>
          </w:p>
        </w:tc>
        <w:tc>
          <w:tcPr>
            <w:tcW w:w="7218" w:type="dxa"/>
          </w:tcPr>
          <w:p w:rsidR="00013CBF" w:rsidRPr="00907020" w:rsidRDefault="002B40CE" w:rsidP="00177C69">
            <w:pPr>
              <w:pStyle w:val="TableBodyText"/>
            </w:pPr>
            <w:r>
              <w:t>Creates online help and adds Google Analytics tracking code and user feedback forms to WebHelp projects.</w:t>
            </w:r>
          </w:p>
        </w:tc>
      </w:tr>
    </w:tbl>
    <w:p w:rsidR="00013CBF" w:rsidRPr="00907020" w:rsidRDefault="00013CBF" w:rsidP="00220227">
      <w:pPr>
        <w:pStyle w:val="Heading2"/>
      </w:pPr>
      <w:bookmarkStart w:id="4" w:name="_Toc290383590"/>
      <w:r w:rsidRPr="00907020">
        <w:t>References</w:t>
      </w:r>
      <w:bookmarkEnd w:id="4"/>
    </w:p>
    <w:tbl>
      <w:tblPr>
        <w:tblStyle w:val="TableGrid"/>
        <w:tblW w:w="0" w:type="auto"/>
        <w:tblLook w:val="04A0"/>
      </w:tblPr>
      <w:tblGrid>
        <w:gridCol w:w="2448"/>
        <w:gridCol w:w="5220"/>
        <w:gridCol w:w="1908"/>
      </w:tblGrid>
      <w:tr w:rsidR="00177C69" w:rsidRPr="00907020" w:rsidTr="00560176">
        <w:trPr>
          <w:tblHeader/>
        </w:trPr>
        <w:tc>
          <w:tcPr>
            <w:tcW w:w="2448" w:type="dxa"/>
            <w:shd w:val="pct10" w:color="auto" w:fill="auto"/>
          </w:tcPr>
          <w:p w:rsidR="00177C69" w:rsidRPr="00907020" w:rsidRDefault="00177C69" w:rsidP="00EA167A">
            <w:pPr>
              <w:pStyle w:val="TableColumnHeader"/>
            </w:pPr>
            <w:r w:rsidRPr="00907020">
              <w:t>Reference #</w:t>
            </w:r>
          </w:p>
        </w:tc>
        <w:tc>
          <w:tcPr>
            <w:tcW w:w="5220" w:type="dxa"/>
            <w:shd w:val="pct10" w:color="auto" w:fill="auto"/>
          </w:tcPr>
          <w:p w:rsidR="00177C69" w:rsidRPr="00907020" w:rsidRDefault="00177C69" w:rsidP="00EA167A">
            <w:pPr>
              <w:pStyle w:val="TableColumnHeader"/>
            </w:pPr>
            <w:r w:rsidRPr="00907020">
              <w:t>Title</w:t>
            </w:r>
          </w:p>
        </w:tc>
        <w:tc>
          <w:tcPr>
            <w:tcW w:w="1908" w:type="dxa"/>
            <w:shd w:val="pct10" w:color="auto" w:fill="auto"/>
          </w:tcPr>
          <w:p w:rsidR="00177C69" w:rsidRPr="00907020" w:rsidRDefault="00177C69" w:rsidP="00EA167A">
            <w:pPr>
              <w:pStyle w:val="TableColumnHeader"/>
            </w:pPr>
            <w:r w:rsidRPr="00907020">
              <w:t>Version</w:t>
            </w:r>
          </w:p>
        </w:tc>
      </w:tr>
      <w:tr w:rsidR="00177C69" w:rsidRPr="00907020" w:rsidTr="00177C69">
        <w:tc>
          <w:tcPr>
            <w:tcW w:w="2448" w:type="dxa"/>
          </w:tcPr>
          <w:p w:rsidR="00177C69" w:rsidRPr="00907020" w:rsidRDefault="002B40CE" w:rsidP="00177C69">
            <w:pPr>
              <w:pStyle w:val="TableBodyText"/>
            </w:pPr>
            <w:r>
              <w:t>SOP-TCS-002</w:t>
            </w:r>
          </w:p>
        </w:tc>
        <w:tc>
          <w:tcPr>
            <w:tcW w:w="5220" w:type="dxa"/>
          </w:tcPr>
          <w:p w:rsidR="00177C69" w:rsidRPr="00907020" w:rsidRDefault="002B40CE" w:rsidP="00177C69">
            <w:pPr>
              <w:pStyle w:val="TableBodyText"/>
            </w:pPr>
            <w:r>
              <w:t>Online Help Development Lifecycle</w:t>
            </w:r>
          </w:p>
        </w:tc>
        <w:tc>
          <w:tcPr>
            <w:tcW w:w="1908" w:type="dxa"/>
          </w:tcPr>
          <w:p w:rsidR="00177C69" w:rsidRPr="00907020" w:rsidRDefault="002B40CE" w:rsidP="00177C69">
            <w:pPr>
              <w:pStyle w:val="TableBodyText"/>
            </w:pPr>
            <w:r>
              <w:t>Current</w:t>
            </w:r>
          </w:p>
        </w:tc>
      </w:tr>
    </w:tbl>
    <w:p w:rsidR="00177C69" w:rsidRPr="00907020" w:rsidRDefault="00177C69" w:rsidP="00177C69">
      <w:pPr>
        <w:pStyle w:val="Heading2"/>
      </w:pPr>
      <w:bookmarkStart w:id="5" w:name="_Toc290383591"/>
      <w:r w:rsidRPr="00907020">
        <w:t>Definitions</w:t>
      </w:r>
      <w:bookmarkEnd w:id="5"/>
    </w:p>
    <w:tbl>
      <w:tblPr>
        <w:tblStyle w:val="TableGrid"/>
        <w:tblW w:w="9666" w:type="dxa"/>
        <w:tblLook w:val="04A0"/>
      </w:tblPr>
      <w:tblGrid>
        <w:gridCol w:w="2448"/>
        <w:gridCol w:w="7218"/>
      </w:tblGrid>
      <w:tr w:rsidR="00177C69" w:rsidRPr="00907020" w:rsidTr="00560176">
        <w:trPr>
          <w:tblHeader/>
        </w:trPr>
        <w:tc>
          <w:tcPr>
            <w:tcW w:w="2448" w:type="dxa"/>
            <w:shd w:val="pct10" w:color="auto" w:fill="auto"/>
            <w:vAlign w:val="bottom"/>
          </w:tcPr>
          <w:p w:rsidR="00177C69" w:rsidRPr="00907020" w:rsidRDefault="008C5B2B" w:rsidP="00EA167A">
            <w:pPr>
              <w:pStyle w:val="TableColumnHeader"/>
            </w:pPr>
            <w:r w:rsidRPr="00907020">
              <w:t>Term</w:t>
            </w:r>
          </w:p>
        </w:tc>
        <w:tc>
          <w:tcPr>
            <w:tcW w:w="7218" w:type="dxa"/>
            <w:shd w:val="pct10" w:color="auto" w:fill="auto"/>
            <w:vAlign w:val="bottom"/>
          </w:tcPr>
          <w:p w:rsidR="00177C69" w:rsidRPr="00907020" w:rsidRDefault="008C5B2B" w:rsidP="00EA167A">
            <w:pPr>
              <w:pStyle w:val="TableColumnHeader"/>
            </w:pPr>
            <w:r w:rsidRPr="00907020">
              <w:t>Definition</w:t>
            </w:r>
          </w:p>
        </w:tc>
      </w:tr>
      <w:tr w:rsidR="00177C69" w:rsidRPr="00907020" w:rsidTr="003670A7">
        <w:tc>
          <w:tcPr>
            <w:tcW w:w="2448" w:type="dxa"/>
          </w:tcPr>
          <w:p w:rsidR="00177C69" w:rsidRPr="00907020" w:rsidRDefault="00177C69" w:rsidP="003670A7">
            <w:pPr>
              <w:pStyle w:val="TableBodyText"/>
            </w:pPr>
          </w:p>
        </w:tc>
        <w:tc>
          <w:tcPr>
            <w:tcW w:w="7218" w:type="dxa"/>
          </w:tcPr>
          <w:p w:rsidR="00177C69" w:rsidRPr="00907020" w:rsidRDefault="00177C69" w:rsidP="003670A7">
            <w:pPr>
              <w:pStyle w:val="TableBodyText"/>
            </w:pPr>
          </w:p>
        </w:tc>
      </w:tr>
      <w:tr w:rsidR="00177C69" w:rsidRPr="00907020" w:rsidTr="003670A7">
        <w:tc>
          <w:tcPr>
            <w:tcW w:w="2448" w:type="dxa"/>
          </w:tcPr>
          <w:p w:rsidR="00177C69" w:rsidRPr="00907020" w:rsidRDefault="00177C69" w:rsidP="003670A7">
            <w:pPr>
              <w:pStyle w:val="TableBodyText"/>
            </w:pPr>
          </w:p>
        </w:tc>
        <w:tc>
          <w:tcPr>
            <w:tcW w:w="7218" w:type="dxa"/>
          </w:tcPr>
          <w:p w:rsidR="00177C69" w:rsidRPr="00907020" w:rsidRDefault="00177C69" w:rsidP="003670A7">
            <w:pPr>
              <w:pStyle w:val="TableBodyText"/>
            </w:pPr>
          </w:p>
        </w:tc>
      </w:tr>
    </w:tbl>
    <w:p w:rsidR="008C5B2B" w:rsidRPr="00907020" w:rsidRDefault="008C5B2B" w:rsidP="00220227">
      <w:pPr>
        <w:pStyle w:val="BodyText"/>
        <w:sectPr w:rsidR="008C5B2B" w:rsidRPr="00907020" w:rsidSect="00F26B09">
          <w:headerReference w:type="default" r:id="rId9"/>
          <w:footerReference w:type="default" r:id="rId10"/>
          <w:type w:val="continuous"/>
          <w:pgSz w:w="12240" w:h="15840" w:code="1"/>
          <w:pgMar w:top="1440" w:right="1440" w:bottom="2160" w:left="1440" w:header="720" w:footer="1440" w:gutter="0"/>
          <w:cols w:space="720"/>
          <w:titlePg/>
          <w:docGrid w:linePitch="360"/>
        </w:sectPr>
      </w:pPr>
    </w:p>
    <w:p w:rsidR="00220227" w:rsidRPr="00907020" w:rsidRDefault="008C5B2B" w:rsidP="008C5B2B">
      <w:pPr>
        <w:pStyle w:val="Heading1"/>
      </w:pPr>
      <w:bookmarkStart w:id="6" w:name="_Toc290383592"/>
      <w:r w:rsidRPr="00907020">
        <w:lastRenderedPageBreak/>
        <w:t>Flow Chart</w:t>
      </w:r>
      <w:bookmarkEnd w:id="6"/>
    </w:p>
    <w:p w:rsidR="008C5B2B" w:rsidRPr="00907020" w:rsidRDefault="008C5B2B" w:rsidP="008C5B2B">
      <w:pPr>
        <w:pStyle w:val="BodyText"/>
      </w:pPr>
      <w:r w:rsidRPr="00907020">
        <w:rPr>
          <w:highlight w:val="yellow"/>
        </w:rPr>
        <w:t>A flow chart is optional and is not included in this SOP</w:t>
      </w:r>
      <w:r w:rsidRPr="00907020">
        <w:t xml:space="preserve">. </w:t>
      </w:r>
    </w:p>
    <w:p w:rsidR="008C5B2B" w:rsidRPr="00907020" w:rsidRDefault="008C5B2B" w:rsidP="00220227">
      <w:pPr>
        <w:pStyle w:val="BodyText"/>
      </w:pPr>
    </w:p>
    <w:p w:rsidR="008C5B2B" w:rsidRPr="00907020" w:rsidRDefault="008C5B2B" w:rsidP="00220227">
      <w:pPr>
        <w:pStyle w:val="BodyText"/>
      </w:pPr>
    </w:p>
    <w:p w:rsidR="008C5B2B" w:rsidRPr="00907020" w:rsidRDefault="008C5B2B" w:rsidP="00220227">
      <w:pPr>
        <w:pStyle w:val="BodyText"/>
        <w:sectPr w:rsidR="008C5B2B" w:rsidRPr="00907020" w:rsidSect="00A8489A">
          <w:headerReference w:type="default" r:id="rId11"/>
          <w:footerReference w:type="default" r:id="rId12"/>
          <w:pgSz w:w="15840" w:h="12240" w:orient="landscape" w:code="1"/>
          <w:pgMar w:top="1440" w:right="1440" w:bottom="2160" w:left="1440" w:header="720" w:footer="1440" w:gutter="0"/>
          <w:cols w:space="720"/>
          <w:docGrid w:linePitch="360"/>
        </w:sectPr>
      </w:pPr>
    </w:p>
    <w:p w:rsidR="006C2ADD" w:rsidRDefault="006C2ADD" w:rsidP="00A17BAA">
      <w:pPr>
        <w:pStyle w:val="Heading1"/>
      </w:pPr>
      <w:bookmarkStart w:id="7" w:name="_Toc290383593"/>
      <w:r>
        <w:lastRenderedPageBreak/>
        <w:t xml:space="preserve">Work Instructions </w:t>
      </w:r>
      <w:bookmarkEnd w:id="7"/>
    </w:p>
    <w:p w:rsidR="006C2ADD" w:rsidRPr="00907020" w:rsidRDefault="00E11CAA" w:rsidP="006C2ADD">
      <w:pPr>
        <w:pStyle w:val="StepHeading"/>
      </w:pPr>
      <w:r>
        <w:t>Download Ruby</w:t>
      </w:r>
    </w:p>
    <w:p w:rsidR="00DF1D11" w:rsidRPr="00DF1D11" w:rsidRDefault="00E11CAA" w:rsidP="006C2ADD">
      <w:pPr>
        <w:pStyle w:val="StepLevel2"/>
      </w:pPr>
      <w:r w:rsidRPr="00C3597C">
        <w:rPr>
          <w:rFonts w:eastAsia="Times New Roman"/>
          <w:bCs/>
          <w:lang w:val="en-GB"/>
        </w:rPr>
        <w:t xml:space="preserve">Download the </w:t>
      </w:r>
      <w:hyperlink r:id="rId13" w:history="1">
        <w:r w:rsidR="00E13F9A" w:rsidRPr="00D11DBC">
          <w:rPr>
            <w:rStyle w:val="Hyperlink"/>
            <w:rFonts w:ascii="Courier New" w:eastAsia="Times New Roman" w:hAnsi="Courier New" w:cs="Courier New"/>
            <w:bCs/>
          </w:rPr>
          <w:t>rubyinstaller-1.</w:t>
        </w:r>
        <w:r w:rsidR="00D11DBC" w:rsidRPr="00D11DBC">
          <w:rPr>
            <w:rStyle w:val="Hyperlink"/>
            <w:rFonts w:ascii="Courier New" w:eastAsia="Times New Roman" w:hAnsi="Courier New" w:cs="Courier New"/>
            <w:bCs/>
          </w:rPr>
          <w:t>9</w:t>
        </w:r>
        <w:r w:rsidR="00E13F9A" w:rsidRPr="00D11DBC">
          <w:rPr>
            <w:rStyle w:val="Hyperlink"/>
            <w:rFonts w:ascii="Courier New" w:eastAsia="Times New Roman" w:hAnsi="Courier New" w:cs="Courier New"/>
            <w:bCs/>
          </w:rPr>
          <w:t>.</w:t>
        </w:r>
        <w:r w:rsidR="00D11DBC" w:rsidRPr="00D11DBC">
          <w:rPr>
            <w:rStyle w:val="Hyperlink"/>
            <w:rFonts w:ascii="Courier New" w:eastAsia="Times New Roman" w:hAnsi="Courier New" w:cs="Courier New"/>
            <w:bCs/>
          </w:rPr>
          <w:t>3</w:t>
        </w:r>
        <w:r w:rsidR="00E13F9A" w:rsidRPr="00D11DBC">
          <w:rPr>
            <w:rStyle w:val="Hyperlink"/>
            <w:rFonts w:ascii="Courier New" w:eastAsia="Times New Roman" w:hAnsi="Courier New" w:cs="Courier New"/>
            <w:bCs/>
          </w:rPr>
          <w:t>-p</w:t>
        </w:r>
        <w:r w:rsidR="00D11DBC" w:rsidRPr="00D11DBC">
          <w:rPr>
            <w:rStyle w:val="Hyperlink"/>
            <w:rFonts w:ascii="Courier New" w:eastAsia="Times New Roman" w:hAnsi="Courier New" w:cs="Courier New"/>
            <w:bCs/>
          </w:rPr>
          <w:t>0</w:t>
        </w:r>
        <w:r w:rsidR="00E13F9A" w:rsidRPr="00D11DBC">
          <w:rPr>
            <w:rStyle w:val="Hyperlink"/>
            <w:rFonts w:ascii="Courier New" w:eastAsia="Times New Roman" w:hAnsi="Courier New" w:cs="Courier New"/>
            <w:bCs/>
          </w:rPr>
          <w:t>.exe</w:t>
        </w:r>
      </w:hyperlink>
      <w:r w:rsidRPr="00C3597C">
        <w:rPr>
          <w:rFonts w:eastAsia="Times New Roman"/>
          <w:bCs/>
          <w:lang w:val="en-GB"/>
        </w:rPr>
        <w:t xml:space="preserve"> file from </w:t>
      </w:r>
      <w:hyperlink r:id="rId14" w:tgtFrame="_blank" w:history="1">
        <w:r w:rsidRPr="00C3597C">
          <w:rPr>
            <w:rFonts w:eastAsia="Times New Roman"/>
            <w:bCs/>
            <w:color w:val="0000FF"/>
            <w:u w:val="single"/>
            <w:lang w:val="en-GB"/>
          </w:rPr>
          <w:t>RubyInstaller</w:t>
        </w:r>
      </w:hyperlink>
      <w:r w:rsidR="00DF1D11">
        <w:rPr>
          <w:rFonts w:eastAsia="Times New Roman"/>
          <w:bCs/>
          <w:color w:val="0000FF"/>
          <w:u w:val="single"/>
          <w:lang w:val="en-GB"/>
        </w:rPr>
        <w:t>.</w:t>
      </w:r>
      <w:r w:rsidRPr="00C3597C">
        <w:rPr>
          <w:rFonts w:eastAsia="Times New Roman"/>
          <w:bCs/>
          <w:lang w:val="en-GB"/>
        </w:rPr>
        <w:t xml:space="preserve"> </w:t>
      </w:r>
    </w:p>
    <w:p w:rsidR="00DF1D11" w:rsidRPr="00DF1D11" w:rsidRDefault="00DF1D11" w:rsidP="006C2ADD">
      <w:pPr>
        <w:pStyle w:val="StepLevel2"/>
      </w:pPr>
      <w:r>
        <w:rPr>
          <w:rFonts w:eastAsia="Times New Roman"/>
          <w:bCs/>
          <w:lang w:val="en-GB"/>
        </w:rPr>
        <w:t xml:space="preserve">Save the file </w:t>
      </w:r>
      <w:r w:rsidR="00E11CAA" w:rsidRPr="00C3597C">
        <w:rPr>
          <w:rFonts w:eastAsia="Times New Roman"/>
          <w:bCs/>
          <w:lang w:val="en-GB"/>
        </w:rPr>
        <w:t>to your hard disk</w:t>
      </w:r>
      <w:r>
        <w:rPr>
          <w:rFonts w:eastAsia="Times New Roman"/>
          <w:bCs/>
          <w:lang w:val="en-GB"/>
        </w:rPr>
        <w:t>.</w:t>
      </w:r>
      <w:r w:rsidR="00E11CAA" w:rsidRPr="00C3597C">
        <w:rPr>
          <w:rFonts w:eastAsia="Times New Roman"/>
          <w:bCs/>
          <w:lang w:val="en-GB"/>
        </w:rPr>
        <w:t xml:space="preserve"> </w:t>
      </w:r>
    </w:p>
    <w:p w:rsidR="006C2ADD" w:rsidRPr="00E11CAA" w:rsidRDefault="00DF1D11" w:rsidP="006C2ADD">
      <w:pPr>
        <w:pStyle w:val="StepLevel2"/>
      </w:pPr>
      <w:r>
        <w:rPr>
          <w:rFonts w:eastAsia="Times New Roman"/>
          <w:bCs/>
          <w:lang w:val="en-GB"/>
        </w:rPr>
        <w:t>R</w:t>
      </w:r>
      <w:r w:rsidR="00E11CAA" w:rsidRPr="00C3597C">
        <w:rPr>
          <w:rFonts w:eastAsia="Times New Roman"/>
          <w:bCs/>
          <w:lang w:val="en-GB"/>
        </w:rPr>
        <w:t xml:space="preserve">un </w:t>
      </w:r>
      <w:r>
        <w:rPr>
          <w:rFonts w:eastAsia="Times New Roman"/>
          <w:bCs/>
          <w:lang w:val="en-GB"/>
        </w:rPr>
        <w:t>the file</w:t>
      </w:r>
      <w:r w:rsidR="00E11CAA" w:rsidRPr="00C3597C">
        <w:rPr>
          <w:rFonts w:eastAsia="Times New Roman"/>
          <w:bCs/>
          <w:lang w:val="en-GB"/>
        </w:rPr>
        <w:t xml:space="preserve"> to install Ruby on your system.</w:t>
      </w:r>
    </w:p>
    <w:p w:rsidR="00E11CAA" w:rsidRDefault="00E11CAA" w:rsidP="00E11CAA">
      <w:pPr>
        <w:pStyle w:val="StepHeading"/>
      </w:pPr>
      <w:bookmarkStart w:id="8" w:name="_Ref312178744"/>
      <w:r>
        <w:t>Download Script</w:t>
      </w:r>
      <w:bookmarkEnd w:id="8"/>
    </w:p>
    <w:p w:rsidR="000B2E2E" w:rsidRPr="000B2E2E" w:rsidRDefault="00E11CAA" w:rsidP="00E11CAA">
      <w:pPr>
        <w:pStyle w:val="StepLevel2"/>
      </w:pPr>
      <w:r w:rsidRPr="00C3597C">
        <w:rPr>
          <w:rFonts w:eastAsia="Times New Roman"/>
          <w:lang w:val="en-GB"/>
        </w:rPr>
        <w:t xml:space="preserve">Download the </w:t>
      </w:r>
      <w:hyperlink r:id="rId15" w:history="1">
        <w:r w:rsidRPr="00C3597C">
          <w:rPr>
            <w:rFonts w:eastAsia="Times New Roman"/>
            <w:color w:val="0000FF"/>
            <w:u w:val="single"/>
          </w:rPr>
          <w:t>hpp.zip</w:t>
        </w:r>
      </w:hyperlink>
      <w:r w:rsidRPr="00C3597C">
        <w:rPr>
          <w:rFonts w:eastAsia="Times New Roman"/>
          <w:lang w:val="en-GB"/>
        </w:rPr>
        <w:t xml:space="preserve"> file</w:t>
      </w:r>
      <w:r w:rsidR="000B2E2E">
        <w:rPr>
          <w:rFonts w:eastAsia="Times New Roman"/>
          <w:lang w:val="en-GB"/>
        </w:rPr>
        <w:t>.</w:t>
      </w:r>
    </w:p>
    <w:p w:rsidR="00E11CAA" w:rsidRPr="00E11CAA" w:rsidRDefault="000B2E2E" w:rsidP="00E11CAA">
      <w:pPr>
        <w:pStyle w:val="StepLevel2"/>
      </w:pPr>
      <w:r>
        <w:rPr>
          <w:rFonts w:eastAsia="Times New Roman"/>
          <w:lang w:val="en-GB"/>
        </w:rPr>
        <w:t>U</w:t>
      </w:r>
      <w:r w:rsidR="00E11CAA" w:rsidRPr="00C3597C">
        <w:rPr>
          <w:rFonts w:eastAsia="Times New Roman"/>
          <w:lang w:val="en-GB"/>
        </w:rPr>
        <w:t xml:space="preserve">nzip </w:t>
      </w:r>
      <w:r>
        <w:rPr>
          <w:rFonts w:eastAsia="Times New Roman"/>
          <w:lang w:val="en-GB"/>
        </w:rPr>
        <w:t>the file</w:t>
      </w:r>
      <w:r w:rsidR="00E11CAA" w:rsidRPr="00C3597C">
        <w:rPr>
          <w:rFonts w:eastAsia="Times New Roman"/>
          <w:lang w:val="en-GB"/>
        </w:rPr>
        <w:t xml:space="preserve"> to a folder on your hard disk</w:t>
      </w:r>
      <w:r w:rsidR="00DF1D11">
        <w:rPr>
          <w:rFonts w:eastAsia="Times New Roman"/>
          <w:lang w:val="en-GB"/>
        </w:rPr>
        <w:t>;</w:t>
      </w:r>
      <w:r w:rsidR="00E11CAA" w:rsidRPr="00C3597C">
        <w:rPr>
          <w:rFonts w:eastAsia="Times New Roman"/>
          <w:lang w:val="en-GB"/>
        </w:rPr>
        <w:t xml:space="preserve"> for example</w:t>
      </w:r>
      <w:r w:rsidR="00DF1D11">
        <w:rPr>
          <w:rFonts w:eastAsia="Times New Roman"/>
          <w:lang w:val="en-GB"/>
        </w:rPr>
        <w:t>,</w:t>
      </w:r>
      <w:r w:rsidR="00E11CAA" w:rsidRPr="00C3597C">
        <w:rPr>
          <w:rFonts w:eastAsia="Times New Roman"/>
          <w:lang w:val="en-GB"/>
        </w:rPr>
        <w:t xml:space="preserve"> </w:t>
      </w:r>
      <w:r w:rsidR="00E11CAA" w:rsidRPr="00D62127">
        <w:rPr>
          <w:rFonts w:ascii="Courier New" w:eastAsia="Times New Roman" w:hAnsi="Courier New" w:cs="Courier New"/>
        </w:rPr>
        <w:t>C:\hpp</w:t>
      </w:r>
      <w:r w:rsidR="00E11CAA" w:rsidRPr="00C3597C">
        <w:rPr>
          <w:rFonts w:eastAsia="Times New Roman"/>
          <w:lang w:val="en-GB"/>
        </w:rPr>
        <w:t>.</w:t>
      </w:r>
    </w:p>
    <w:p w:rsidR="00E11CAA" w:rsidRDefault="00E11CAA" w:rsidP="00E11CAA">
      <w:pPr>
        <w:pStyle w:val="StepLevel2"/>
        <w:numPr>
          <w:ilvl w:val="0"/>
          <w:numId w:val="0"/>
        </w:numPr>
        <w:ind w:left="1152"/>
      </w:pPr>
      <w:r w:rsidRPr="00C3597C">
        <w:rPr>
          <w:rFonts w:eastAsia="Times New Roman"/>
          <w:lang w:val="en-GB"/>
        </w:rPr>
        <w:t xml:space="preserve">This </w:t>
      </w:r>
      <w:r w:rsidR="000B2E2E">
        <w:rPr>
          <w:rFonts w:eastAsia="Times New Roman"/>
          <w:lang w:val="en-GB"/>
        </w:rPr>
        <w:t xml:space="preserve">rest of this </w:t>
      </w:r>
      <w:r w:rsidRPr="00C3597C">
        <w:rPr>
          <w:rFonts w:eastAsia="Times New Roman"/>
          <w:lang w:val="en-GB"/>
        </w:rPr>
        <w:t xml:space="preserve">work instruction assumes that the script is installed in </w:t>
      </w:r>
      <w:r w:rsidRPr="00D62127">
        <w:rPr>
          <w:rFonts w:ascii="Courier New" w:eastAsia="Times New Roman" w:hAnsi="Courier New" w:cs="Courier New"/>
        </w:rPr>
        <w:t>C:\hpp</w:t>
      </w:r>
      <w:r w:rsidRPr="00C3597C">
        <w:rPr>
          <w:rFonts w:eastAsia="Times New Roman"/>
          <w:lang w:val="en-GB"/>
        </w:rPr>
        <w:t>.</w:t>
      </w:r>
    </w:p>
    <w:p w:rsidR="00E11CAA" w:rsidRPr="00907020" w:rsidRDefault="00E11CAA" w:rsidP="00E11CAA">
      <w:pPr>
        <w:pStyle w:val="StepHeading"/>
      </w:pPr>
      <w:r>
        <w:t>Verify the Script Version and Upgrade If Necessary</w:t>
      </w:r>
    </w:p>
    <w:p w:rsidR="00790747" w:rsidRDefault="00E11CAA">
      <w:pPr>
        <w:pStyle w:val="StepLevel2"/>
        <w:numPr>
          <w:ilvl w:val="0"/>
          <w:numId w:val="0"/>
        </w:numPr>
        <w:ind w:left="1152" w:hanging="576"/>
      </w:pPr>
      <w:r w:rsidRPr="00C3597C">
        <w:rPr>
          <w:rFonts w:eastAsia="Times New Roman"/>
        </w:rPr>
        <w:t xml:space="preserve">The </w:t>
      </w:r>
      <w:r w:rsidR="000B2E2E">
        <w:rPr>
          <w:rFonts w:eastAsia="Times New Roman"/>
        </w:rPr>
        <w:t>latest</w:t>
      </w:r>
      <w:r w:rsidRPr="00C3597C">
        <w:rPr>
          <w:rFonts w:eastAsia="Times New Roman"/>
        </w:rPr>
        <w:t xml:space="preserve"> version is </w:t>
      </w:r>
      <w:r w:rsidR="00E13F9A" w:rsidRPr="00E13F9A">
        <w:rPr>
          <w:rFonts w:eastAsia="Times New Roman"/>
          <w:bCs/>
        </w:rPr>
        <w:t>1.0.0</w:t>
      </w:r>
      <w:r>
        <w:rPr>
          <w:rFonts w:eastAsia="Times New Roman"/>
        </w:rPr>
        <w:t xml:space="preserve"> </w:t>
      </w:r>
      <w:r w:rsidR="000B2E2E">
        <w:rPr>
          <w:rFonts w:eastAsia="Times New Roman"/>
        </w:rPr>
        <w:t xml:space="preserve">as of </w:t>
      </w:r>
      <w:r>
        <w:rPr>
          <w:rFonts w:eastAsia="Times New Roman"/>
        </w:rPr>
        <w:t>10</w:t>
      </w:r>
      <w:r w:rsidR="000B2E2E">
        <w:rPr>
          <w:rFonts w:eastAsia="Times New Roman"/>
        </w:rPr>
        <w:t xml:space="preserve"> </w:t>
      </w:r>
      <w:r>
        <w:rPr>
          <w:rFonts w:eastAsia="Times New Roman"/>
        </w:rPr>
        <w:t>Nov</w:t>
      </w:r>
      <w:r w:rsidR="000B2E2E">
        <w:rPr>
          <w:rFonts w:eastAsia="Times New Roman"/>
        </w:rPr>
        <w:t xml:space="preserve"> </w:t>
      </w:r>
      <w:r>
        <w:rPr>
          <w:rFonts w:eastAsia="Times New Roman"/>
        </w:rPr>
        <w:t>2011.</w:t>
      </w:r>
    </w:p>
    <w:p w:rsidR="00790747" w:rsidRDefault="00E11CAA">
      <w:pPr>
        <w:pStyle w:val="StepLevel2"/>
        <w:numPr>
          <w:ilvl w:val="0"/>
          <w:numId w:val="0"/>
        </w:numPr>
        <w:ind w:left="1152" w:hanging="576"/>
      </w:pPr>
      <w:r w:rsidRPr="00C3597C">
        <w:rPr>
          <w:rFonts w:eastAsia="Times New Roman"/>
        </w:rPr>
        <w:t xml:space="preserve">The version </w:t>
      </w:r>
      <w:r>
        <w:rPr>
          <w:rFonts w:eastAsia="Times New Roman"/>
        </w:rPr>
        <w:t>and date display</w:t>
      </w:r>
      <w:r w:rsidRPr="00C3597C">
        <w:rPr>
          <w:rFonts w:eastAsia="Times New Roman"/>
        </w:rPr>
        <w:t xml:space="preserve"> each time you run the script on a help system. </w:t>
      </w:r>
    </w:p>
    <w:p w:rsidR="00790747" w:rsidRDefault="00E11CAA">
      <w:pPr>
        <w:pStyle w:val="StepLevel2"/>
        <w:numPr>
          <w:ilvl w:val="0"/>
          <w:numId w:val="0"/>
        </w:numPr>
        <w:ind w:left="1152" w:hanging="576"/>
      </w:pPr>
      <w:r w:rsidRPr="00C3597C">
        <w:rPr>
          <w:rFonts w:eastAsia="Times New Roman"/>
        </w:rPr>
        <w:t>You can also view the version without processing a help system. To do so:</w:t>
      </w:r>
    </w:p>
    <w:p w:rsidR="00790747" w:rsidRDefault="00E11CAA">
      <w:pPr>
        <w:pStyle w:val="StepLevel2"/>
      </w:pPr>
      <w:r w:rsidRPr="00C3597C">
        <w:rPr>
          <w:lang w:val="en-GB"/>
        </w:rPr>
        <w:t>Launch the Ruby command window</w:t>
      </w:r>
      <w:r w:rsidR="000B2E2E">
        <w:rPr>
          <w:lang w:val="en-GB"/>
        </w:rPr>
        <w:t>.</w:t>
      </w:r>
    </w:p>
    <w:p w:rsidR="00790747" w:rsidRDefault="000B2E2E">
      <w:pPr>
        <w:pStyle w:val="StepLevel3"/>
      </w:pPr>
      <w:r>
        <w:rPr>
          <w:lang w:val="en-GB"/>
        </w:rPr>
        <w:t>Cl</w:t>
      </w:r>
      <w:r w:rsidR="00E11CAA" w:rsidRPr="00C3597C">
        <w:rPr>
          <w:lang w:val="en-GB"/>
        </w:rPr>
        <w:t>ick</w:t>
      </w:r>
      <w:r>
        <w:rPr>
          <w:lang w:val="en-GB"/>
        </w:rPr>
        <w:t xml:space="preserve"> </w:t>
      </w:r>
      <w:r w:rsidR="00E13F9A" w:rsidRPr="00E13F9A">
        <w:rPr>
          <w:b/>
          <w:lang w:val="en-GB"/>
        </w:rPr>
        <w:t>Ruby1.</w:t>
      </w:r>
      <w:r w:rsidR="001C38B4">
        <w:rPr>
          <w:b/>
          <w:lang w:val="en-GB"/>
        </w:rPr>
        <w:t>9</w:t>
      </w:r>
      <w:r w:rsidR="00E13F9A" w:rsidRPr="00E13F9A">
        <w:rPr>
          <w:b/>
          <w:lang w:val="en-GB"/>
        </w:rPr>
        <w:t>.</w:t>
      </w:r>
      <w:r w:rsidR="001C38B4">
        <w:rPr>
          <w:b/>
          <w:lang w:val="en-GB"/>
        </w:rPr>
        <w:t>3</w:t>
      </w:r>
      <w:r w:rsidR="00E13F9A" w:rsidRPr="00E13F9A">
        <w:rPr>
          <w:b/>
          <w:lang w:val="en-GB"/>
        </w:rPr>
        <w:t>-p</w:t>
      </w:r>
      <w:r w:rsidR="001C38B4">
        <w:rPr>
          <w:b/>
          <w:lang w:val="en-GB"/>
        </w:rPr>
        <w:t>0</w:t>
      </w:r>
      <w:r w:rsidR="00E11CAA" w:rsidRPr="00C3597C">
        <w:rPr>
          <w:lang w:val="en-GB"/>
        </w:rPr>
        <w:t xml:space="preserve"> &gt; </w:t>
      </w:r>
      <w:r w:rsidR="00E13F9A" w:rsidRPr="00E13F9A">
        <w:rPr>
          <w:b/>
          <w:lang w:val="en-GB"/>
        </w:rPr>
        <w:t>Start Command Prompt with Ruby</w:t>
      </w:r>
      <w:r>
        <w:rPr>
          <w:lang w:val="en-GB"/>
        </w:rPr>
        <w:t xml:space="preserve"> </w:t>
      </w:r>
      <w:r w:rsidR="00E11CAA" w:rsidRPr="00C3597C">
        <w:rPr>
          <w:lang w:val="en-GB"/>
        </w:rPr>
        <w:t>on the main Windows menu.</w:t>
      </w:r>
    </w:p>
    <w:p w:rsidR="00790747" w:rsidRDefault="00E11CAA">
      <w:pPr>
        <w:pStyle w:val="StepLevel2"/>
      </w:pPr>
      <w:r w:rsidRPr="00C3597C">
        <w:rPr>
          <w:lang w:val="en-GB"/>
        </w:rPr>
        <w:t>Type</w:t>
      </w:r>
      <w:r w:rsidR="000B2E2E">
        <w:rPr>
          <w:lang w:val="en-GB"/>
        </w:rPr>
        <w:t xml:space="preserve"> </w:t>
      </w:r>
      <w:r w:rsidRPr="00D62127">
        <w:rPr>
          <w:rFonts w:ascii="Courier New" w:hAnsi="Courier New" w:cs="Courier New"/>
        </w:rPr>
        <w:t>cd c:\hpp\ruby</w:t>
      </w:r>
      <w:r w:rsidR="000B2E2E">
        <w:rPr>
          <w:lang w:val="en-GB"/>
        </w:rPr>
        <w:t xml:space="preserve"> </w:t>
      </w:r>
      <w:r w:rsidRPr="00C3597C">
        <w:rPr>
          <w:lang w:val="en-GB"/>
        </w:rPr>
        <w:t>in the command window to navigate to the folder containing the script.</w:t>
      </w:r>
    </w:p>
    <w:p w:rsidR="00790747" w:rsidRDefault="00E11CAA">
      <w:pPr>
        <w:pStyle w:val="StepLevel2"/>
      </w:pPr>
      <w:r w:rsidRPr="00C3597C">
        <w:rPr>
          <w:lang w:val="en-GB"/>
        </w:rPr>
        <w:t>Type</w:t>
      </w:r>
      <w:r w:rsidR="000B2E2E">
        <w:rPr>
          <w:shd w:val="clear" w:color="auto" w:fill="EEEEEE"/>
          <w:lang w:val="en-GB"/>
        </w:rPr>
        <w:t xml:space="preserve"> </w:t>
      </w:r>
      <w:r w:rsidRPr="00D62127">
        <w:rPr>
          <w:rFonts w:ascii="Courier New" w:hAnsi="Courier New" w:cs="Courier New"/>
          <w:shd w:val="clear" w:color="auto" w:fill="EEEEEE"/>
        </w:rPr>
        <w:t>ruby hpp.rb</w:t>
      </w:r>
      <w:r w:rsidR="000B2E2E">
        <w:rPr>
          <w:rFonts w:ascii="Courier New" w:hAnsi="Courier New" w:cs="Courier New"/>
          <w:shd w:val="clear" w:color="auto" w:fill="EEEEEE"/>
          <w:lang w:val="en-GB"/>
        </w:rPr>
        <w:t xml:space="preserve"> </w:t>
      </w:r>
      <w:r w:rsidRPr="00D62127">
        <w:rPr>
          <w:rFonts w:ascii="Courier New" w:hAnsi="Courier New" w:cs="Courier New"/>
          <w:shd w:val="clear" w:color="auto" w:fill="EEEEEE"/>
          <w:lang w:val="en-GB"/>
        </w:rPr>
        <w:t>-v</w:t>
      </w:r>
      <w:r w:rsidRPr="00C3597C">
        <w:rPr>
          <w:rFonts w:cs="Courier New"/>
          <w:lang w:val="en-GB"/>
        </w:rPr>
        <w:t xml:space="preserve"> </w:t>
      </w:r>
      <w:r w:rsidRPr="00C3597C">
        <w:rPr>
          <w:lang w:val="en-GB"/>
        </w:rPr>
        <w:t xml:space="preserve">or </w:t>
      </w:r>
      <w:r w:rsidRPr="00D62127">
        <w:rPr>
          <w:rFonts w:ascii="Courier New" w:hAnsi="Courier New" w:cs="Courier New"/>
          <w:shd w:val="clear" w:color="auto" w:fill="F3F3F3"/>
          <w:lang w:val="en-GB"/>
        </w:rPr>
        <w:t xml:space="preserve">ruby hpp.rb </w:t>
      </w:r>
      <w:r w:rsidR="000B2E2E">
        <w:rPr>
          <w:rFonts w:ascii="Courier New" w:hAnsi="Courier New" w:cs="Courier New"/>
          <w:shd w:val="clear" w:color="auto" w:fill="F3F3F3"/>
          <w:lang w:val="en-GB"/>
        </w:rPr>
        <w:t>–</w:t>
      </w:r>
      <w:r w:rsidRPr="00D62127">
        <w:rPr>
          <w:rFonts w:ascii="Courier New" w:hAnsi="Courier New" w:cs="Courier New"/>
          <w:shd w:val="clear" w:color="auto" w:fill="F3F3F3"/>
          <w:lang w:val="en-GB"/>
        </w:rPr>
        <w:t>version</w:t>
      </w:r>
      <w:r w:rsidR="000B2E2E">
        <w:rPr>
          <w:lang w:val="en-GB"/>
        </w:rPr>
        <w:t xml:space="preserve"> </w:t>
      </w:r>
      <w:r w:rsidRPr="00C3597C">
        <w:rPr>
          <w:lang w:val="en-GB"/>
        </w:rPr>
        <w:t>to display the script version.</w:t>
      </w:r>
    </w:p>
    <w:p w:rsidR="00790747" w:rsidRDefault="00E11CAA">
      <w:pPr>
        <w:pStyle w:val="StepLevel2"/>
        <w:numPr>
          <w:ilvl w:val="0"/>
          <w:numId w:val="0"/>
        </w:numPr>
        <w:ind w:left="1152"/>
      </w:pPr>
      <w:r>
        <w:rPr>
          <w:lang w:val="en-GB"/>
        </w:rPr>
        <w:t xml:space="preserve">If your script is not the current version, download and install the current version as described in </w:t>
      </w:r>
      <w:hyperlink w:anchor="download_script" w:history="1">
        <w:r w:rsidR="00F338CA">
          <w:rPr>
            <w:rStyle w:val="Hyperlink"/>
            <w:rFonts w:eastAsia="Times New Roman"/>
            <w:lang w:val="en-GB"/>
          </w:rPr>
          <w:fldChar w:fldCharType="begin"/>
        </w:r>
        <w:r w:rsidR="000B2E2E">
          <w:instrText xml:space="preserve"> REF _Ref312178744 \h </w:instrText>
        </w:r>
        <w:r w:rsidR="00F338CA">
          <w:rPr>
            <w:rStyle w:val="Hyperlink"/>
            <w:rFonts w:eastAsia="Times New Roman"/>
            <w:lang w:val="en-GB"/>
          </w:rPr>
        </w:r>
        <w:r w:rsidR="00F338CA">
          <w:rPr>
            <w:rStyle w:val="Hyperlink"/>
            <w:rFonts w:eastAsia="Times New Roman"/>
            <w:lang w:val="en-GB"/>
          </w:rPr>
          <w:fldChar w:fldCharType="separate"/>
        </w:r>
        <w:r w:rsidR="000B2E2E">
          <w:t>Download Script</w:t>
        </w:r>
        <w:r w:rsidR="00F338CA">
          <w:rPr>
            <w:rStyle w:val="Hyperlink"/>
            <w:rFonts w:eastAsia="Times New Roman"/>
            <w:lang w:val="en-GB"/>
          </w:rPr>
          <w:fldChar w:fldCharType="end"/>
        </w:r>
      </w:hyperlink>
      <w:r>
        <w:rPr>
          <w:lang w:val="en-GB"/>
        </w:rPr>
        <w:t>.</w:t>
      </w: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936"/>
        <w:gridCol w:w="7344"/>
      </w:tblGrid>
      <w:tr w:rsidR="00E11CAA" w:rsidRPr="00907020" w:rsidTr="000B2E2E">
        <w:tc>
          <w:tcPr>
            <w:tcW w:w="936" w:type="dxa"/>
            <w:shd w:val="pct10" w:color="auto" w:fill="auto"/>
          </w:tcPr>
          <w:p w:rsidR="00E11CAA" w:rsidRPr="00907020" w:rsidRDefault="00E11CAA" w:rsidP="003B0B64">
            <w:pPr>
              <w:pStyle w:val="NoteIcon"/>
            </w:pPr>
            <w:r w:rsidRPr="00907020">
              <w:rPr>
                <w:noProof/>
                <w:lang w:eastAsia="ja-JP"/>
              </w:rPr>
              <w:drawing>
                <wp:inline distT="0" distB="0" distL="0" distR="0">
                  <wp:extent cx="438150" cy="438150"/>
                  <wp:effectExtent l="19050" t="0" r="0" b="0"/>
                  <wp:docPr id="2"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tc>
        <w:tc>
          <w:tcPr>
            <w:tcW w:w="7344" w:type="dxa"/>
            <w:shd w:val="pct10" w:color="auto" w:fill="auto"/>
          </w:tcPr>
          <w:p w:rsidR="00E11CAA" w:rsidRPr="00907020" w:rsidRDefault="00E11CAA" w:rsidP="00E11CAA">
            <w:pPr>
              <w:pStyle w:val="BodyText"/>
            </w:pPr>
            <w:r>
              <w:rPr>
                <w:rStyle w:val="NoteHeading"/>
              </w:rPr>
              <w:t>NOTE</w:t>
            </w:r>
            <w:r w:rsidRPr="00907020">
              <w:rPr>
                <w:rStyle w:val="NoteHeading"/>
              </w:rPr>
              <w:t>:</w:t>
            </w:r>
            <w:r w:rsidRPr="00907020">
              <w:t xml:space="preserve"> </w:t>
            </w:r>
            <w:r>
              <w:rPr>
                <w:rFonts w:eastAsia="Times New Roman"/>
              </w:rPr>
              <w:t>Back up your settings files for use with the new script when you upgrade the script.</w:t>
            </w:r>
          </w:p>
        </w:tc>
      </w:tr>
    </w:tbl>
    <w:p w:rsidR="00E11CAA" w:rsidRPr="00907020" w:rsidRDefault="00E11CAA" w:rsidP="00E11CAA">
      <w:pPr>
        <w:pStyle w:val="StepHeading"/>
      </w:pPr>
      <w:r>
        <w:t>Prepare WebHelp System for Processing</w:t>
      </w:r>
    </w:p>
    <w:p w:rsidR="006C2ADD" w:rsidRPr="00E11CAA" w:rsidRDefault="00E11CAA" w:rsidP="00E11CAA">
      <w:pPr>
        <w:pStyle w:val="StepLevel2"/>
      </w:pPr>
      <w:r w:rsidRPr="00C3597C">
        <w:rPr>
          <w:rFonts w:eastAsia="Times New Roman"/>
        </w:rPr>
        <w:t xml:space="preserve">Follow the standard workflow described in the </w:t>
      </w:r>
      <w:hyperlink r:id="rId17" w:tgtFrame="_blank" w:history="1">
        <w:r w:rsidRPr="00C3597C">
          <w:rPr>
            <w:rFonts w:eastAsia="Times New Roman"/>
            <w:color w:val="0000FF"/>
            <w:u w:val="single"/>
          </w:rPr>
          <w:t>Online Help Development Lifecycle</w:t>
        </w:r>
      </w:hyperlink>
      <w:r w:rsidRPr="00C3597C">
        <w:rPr>
          <w:rFonts w:eastAsia="Times New Roman"/>
        </w:rPr>
        <w:t xml:space="preserve"> to prepare your WebHelp system for publication.</w:t>
      </w:r>
    </w:p>
    <w:p w:rsidR="00E11CAA" w:rsidRPr="00E11CAA" w:rsidRDefault="00E11CAA" w:rsidP="00E11CAA">
      <w:pPr>
        <w:pStyle w:val="StepLevel2"/>
      </w:pPr>
      <w:r w:rsidRPr="00C3597C">
        <w:rPr>
          <w:rFonts w:eastAsia="Times New Roman"/>
        </w:rPr>
        <w:t>Make backup copies of your WebHelp systems in case you need to re-run the script.</w:t>
      </w: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936"/>
        <w:gridCol w:w="7344"/>
      </w:tblGrid>
      <w:tr w:rsidR="00E11CAA" w:rsidRPr="00907020" w:rsidTr="00E11CAA">
        <w:tc>
          <w:tcPr>
            <w:tcW w:w="936" w:type="dxa"/>
            <w:shd w:val="pct10" w:color="auto" w:fill="auto"/>
          </w:tcPr>
          <w:p w:rsidR="00E11CAA" w:rsidRPr="00907020" w:rsidRDefault="00E11CAA" w:rsidP="003B0B64">
            <w:pPr>
              <w:pStyle w:val="NoteIcon"/>
            </w:pPr>
            <w:r w:rsidRPr="00907020">
              <w:rPr>
                <w:noProof/>
                <w:lang w:eastAsia="ja-JP"/>
              </w:rPr>
              <w:drawing>
                <wp:inline distT="0" distB="0" distL="0" distR="0">
                  <wp:extent cx="438150" cy="438150"/>
                  <wp:effectExtent l="1905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tc>
        <w:tc>
          <w:tcPr>
            <w:tcW w:w="7344" w:type="dxa"/>
            <w:shd w:val="pct10" w:color="auto" w:fill="auto"/>
          </w:tcPr>
          <w:p w:rsidR="00E11CAA" w:rsidRPr="00907020" w:rsidRDefault="00E11CAA" w:rsidP="00E11CAA">
            <w:pPr>
              <w:pStyle w:val="BodyText"/>
            </w:pPr>
            <w:r>
              <w:rPr>
                <w:rStyle w:val="NoteHeading"/>
              </w:rPr>
              <w:t>NOTE</w:t>
            </w:r>
            <w:r w:rsidRPr="00907020">
              <w:rPr>
                <w:rStyle w:val="NoteHeading"/>
              </w:rPr>
              <w:t>:</w:t>
            </w:r>
            <w:r w:rsidRPr="00907020">
              <w:t xml:space="preserve"> </w:t>
            </w:r>
            <w:r w:rsidRPr="00C3597C">
              <w:rPr>
                <w:rFonts w:eastAsia="Times New Roman"/>
              </w:rPr>
              <w:t>If you need to re-run the script</w:t>
            </w:r>
            <w:r w:rsidR="00AD2725">
              <w:rPr>
                <w:rFonts w:eastAsia="Times New Roman"/>
              </w:rPr>
              <w:t>;</w:t>
            </w:r>
            <w:r w:rsidRPr="00C3597C">
              <w:rPr>
                <w:rFonts w:eastAsia="Times New Roman"/>
              </w:rPr>
              <w:t xml:space="preserve"> </w:t>
            </w:r>
            <w:r>
              <w:rPr>
                <w:rFonts w:eastAsia="Times New Roman"/>
              </w:rPr>
              <w:t>for example</w:t>
            </w:r>
            <w:r w:rsidR="00AD2725">
              <w:rPr>
                <w:rFonts w:eastAsia="Times New Roman"/>
              </w:rPr>
              <w:t>,</w:t>
            </w:r>
            <w:r>
              <w:rPr>
                <w:rFonts w:eastAsia="Times New Roman"/>
              </w:rPr>
              <w:t xml:space="preserve"> because it failed during execution, </w:t>
            </w:r>
            <w:r w:rsidR="00AD2725">
              <w:rPr>
                <w:rFonts w:eastAsia="Times New Roman"/>
              </w:rPr>
              <w:t xml:space="preserve">then </w:t>
            </w:r>
            <w:r w:rsidRPr="00C3597C">
              <w:rPr>
                <w:rFonts w:eastAsia="Times New Roman"/>
              </w:rPr>
              <w:t xml:space="preserve">do so on a </w:t>
            </w:r>
            <w:r>
              <w:rPr>
                <w:rFonts w:eastAsia="Times New Roman"/>
              </w:rPr>
              <w:t xml:space="preserve">clean </w:t>
            </w:r>
            <w:r w:rsidRPr="00C3597C">
              <w:rPr>
                <w:rFonts w:eastAsia="Times New Roman"/>
              </w:rPr>
              <w:t xml:space="preserve">backup copy of your WebHelp system. Do not run the script twice on the same </w:t>
            </w:r>
            <w:r>
              <w:rPr>
                <w:rFonts w:eastAsia="Times New Roman"/>
              </w:rPr>
              <w:t xml:space="preserve">help </w:t>
            </w:r>
            <w:r w:rsidRPr="00C3597C">
              <w:rPr>
                <w:rFonts w:eastAsia="Times New Roman"/>
              </w:rPr>
              <w:t>system.</w:t>
            </w:r>
          </w:p>
        </w:tc>
      </w:tr>
    </w:tbl>
    <w:p w:rsidR="00E11CAA" w:rsidRDefault="00E11CAA" w:rsidP="00E11CAA">
      <w:pPr>
        <w:pStyle w:val="StepHeading"/>
      </w:pPr>
      <w:bookmarkStart w:id="9" w:name="_Ref312179184"/>
      <w:r>
        <w:t>Configure the Script</w:t>
      </w:r>
      <w:bookmarkEnd w:id="9"/>
    </w:p>
    <w:p w:rsidR="00E11CAA" w:rsidRPr="00E11CAA" w:rsidRDefault="00E11CAA" w:rsidP="00E11CAA">
      <w:pPr>
        <w:pStyle w:val="StepLevel2"/>
      </w:pPr>
      <w:r w:rsidRPr="00C95A16">
        <w:rPr>
          <w:rFonts w:eastAsia="Times New Roman"/>
        </w:rPr>
        <w:lastRenderedPageBreak/>
        <w:t xml:space="preserve">If you are using the script for the first time, </w:t>
      </w:r>
      <w:r>
        <w:rPr>
          <w:rFonts w:eastAsia="Times New Roman"/>
        </w:rPr>
        <w:t>copy</w:t>
      </w:r>
      <w:r w:rsidRPr="00C95A16">
        <w:rPr>
          <w:rFonts w:eastAsia="Times New Roman"/>
        </w:rPr>
        <w:t xml:space="preserve"> </w:t>
      </w:r>
      <w:r w:rsidRPr="00C95A16">
        <w:rPr>
          <w:rFonts w:ascii="Courier New" w:eastAsia="Times New Roman" w:hAnsi="Courier New" w:cs="Courier New"/>
        </w:rPr>
        <w:t>the ...\ruby\</w:t>
      </w:r>
      <w:r>
        <w:rPr>
          <w:rFonts w:ascii="Courier New" w:eastAsia="Times New Roman" w:hAnsi="Courier New" w:cs="Courier New"/>
        </w:rPr>
        <w:t>settings\</w:t>
      </w:r>
      <w:r w:rsidRPr="00C95A16">
        <w:rPr>
          <w:rFonts w:ascii="Courier New" w:eastAsia="Times New Roman" w:hAnsi="Courier New" w:cs="Courier New"/>
        </w:rPr>
        <w:t>hpp-example.yml</w:t>
      </w:r>
      <w:r w:rsidRPr="00C95A16">
        <w:rPr>
          <w:rFonts w:eastAsia="Times New Roman"/>
        </w:rPr>
        <w:t xml:space="preserve"> settings file to </w:t>
      </w:r>
      <w:r w:rsidRPr="00C95A16">
        <w:rPr>
          <w:rFonts w:ascii="Courier New" w:eastAsia="Times New Roman" w:hAnsi="Courier New" w:cs="Courier New"/>
        </w:rPr>
        <w:t>hpp.yml</w:t>
      </w:r>
      <w:r w:rsidRPr="00C95A16">
        <w:rPr>
          <w:rFonts w:eastAsia="Times New Roman"/>
        </w:rPr>
        <w:t xml:space="preserve"> </w:t>
      </w:r>
      <w:r>
        <w:rPr>
          <w:rFonts w:eastAsia="Times New Roman"/>
        </w:rPr>
        <w:t xml:space="preserve">in the </w:t>
      </w:r>
      <w:r w:rsidRPr="00293D29">
        <w:rPr>
          <w:rFonts w:ascii="Courier New" w:eastAsia="Times New Roman" w:hAnsi="Courier New" w:cs="Courier New"/>
        </w:rPr>
        <w:t>settings</w:t>
      </w:r>
      <w:r>
        <w:rPr>
          <w:rFonts w:eastAsia="Times New Roman"/>
        </w:rPr>
        <w:t xml:space="preserve"> folder, </w:t>
      </w:r>
      <w:r w:rsidRPr="00C95A16">
        <w:rPr>
          <w:rFonts w:eastAsia="Times New Roman"/>
        </w:rPr>
        <w:t xml:space="preserve">or to </w:t>
      </w:r>
      <w:r w:rsidRPr="00C95A16">
        <w:rPr>
          <w:rFonts w:ascii="Courier New" w:eastAsia="Times New Roman" w:hAnsi="Courier New" w:cs="Courier New"/>
        </w:rPr>
        <w:t>&lt;name&gt;.yml</w:t>
      </w:r>
      <w:r w:rsidRPr="00C95A16">
        <w:rPr>
          <w:rFonts w:eastAsia="Times New Roman"/>
        </w:rPr>
        <w:t xml:space="preserve">, where you specify </w:t>
      </w:r>
      <w:r w:rsidRPr="00C95A16">
        <w:rPr>
          <w:rFonts w:ascii="Courier New" w:eastAsia="Times New Roman" w:hAnsi="Courier New" w:cs="Courier New"/>
        </w:rPr>
        <w:t>&lt;name&gt;</w:t>
      </w:r>
      <w:r w:rsidRPr="00C95A16">
        <w:rPr>
          <w:rFonts w:eastAsia="Times New Roman"/>
        </w:rPr>
        <w:t>.</w:t>
      </w:r>
    </w:p>
    <w:p w:rsidR="00E11CAA" w:rsidRPr="00E11CAA" w:rsidRDefault="00E11CAA" w:rsidP="00E11CAA">
      <w:pPr>
        <w:pStyle w:val="StepLevel2"/>
        <w:numPr>
          <w:ilvl w:val="0"/>
          <w:numId w:val="0"/>
        </w:numPr>
        <w:ind w:left="1152"/>
      </w:pPr>
      <w:r>
        <w:rPr>
          <w:rFonts w:eastAsia="Times New Roman"/>
        </w:rPr>
        <w:t>By default</w:t>
      </w:r>
      <w:r w:rsidR="00AD2725">
        <w:rPr>
          <w:rFonts w:eastAsia="Times New Roman"/>
        </w:rPr>
        <w:t>,</w:t>
      </w:r>
      <w:r>
        <w:rPr>
          <w:rFonts w:eastAsia="Times New Roman"/>
        </w:rPr>
        <w:t xml:space="preserve"> the script reads the values from the </w:t>
      </w:r>
      <w:r w:rsidRPr="00C95A16">
        <w:rPr>
          <w:rFonts w:ascii="Courier New" w:eastAsia="Times New Roman" w:hAnsi="Courier New" w:cs="Courier New"/>
        </w:rPr>
        <w:t>hpp.yml</w:t>
      </w:r>
      <w:r>
        <w:rPr>
          <w:rFonts w:eastAsia="Times New Roman"/>
        </w:rPr>
        <w:t xml:space="preserve"> file in the </w:t>
      </w:r>
      <w:r w:rsidRPr="00E0734C">
        <w:rPr>
          <w:rFonts w:ascii="Courier New" w:eastAsia="Times New Roman" w:hAnsi="Courier New" w:cs="Courier New"/>
        </w:rPr>
        <w:t>settings</w:t>
      </w:r>
      <w:r>
        <w:rPr>
          <w:rFonts w:eastAsia="Times New Roman"/>
        </w:rPr>
        <w:t xml:space="preserve"> folder. If you specify a settings file on the command line when you run the script, the script looks for that file in the </w:t>
      </w:r>
      <w:r w:rsidRPr="005970B9">
        <w:rPr>
          <w:rFonts w:ascii="Courier New" w:eastAsia="Times New Roman" w:hAnsi="Courier New" w:cs="Courier New"/>
        </w:rPr>
        <w:t>settings</w:t>
      </w:r>
      <w:r>
        <w:rPr>
          <w:rFonts w:eastAsia="Times New Roman"/>
        </w:rPr>
        <w:t xml:space="preserve"> folder and reads its values. This allows you to run the script on multiple help systems.</w:t>
      </w:r>
    </w:p>
    <w:p w:rsidR="00E11CAA" w:rsidRPr="00E11CAA" w:rsidRDefault="00E11CAA" w:rsidP="00E11CAA">
      <w:pPr>
        <w:pStyle w:val="StepLevel2"/>
      </w:pPr>
      <w:r>
        <w:rPr>
          <w:rFonts w:eastAsia="Times New Roman"/>
          <w:lang w:val="en-GB"/>
        </w:rPr>
        <w:t xml:space="preserve">Update the </w:t>
      </w:r>
      <w:r w:rsidRPr="00655890">
        <w:rPr>
          <w:rFonts w:ascii="Courier New" w:eastAsia="Times New Roman" w:hAnsi="Courier New" w:cs="Courier New"/>
          <w:lang w:val="en-GB"/>
        </w:rPr>
        <w:t>product</w:t>
      </w:r>
      <w:r>
        <w:rPr>
          <w:rFonts w:eastAsia="Times New Roman"/>
          <w:lang w:val="en-GB"/>
        </w:rPr>
        <w:t xml:space="preserve"> key </w:t>
      </w:r>
      <w:r w:rsidR="00275A69">
        <w:rPr>
          <w:rFonts w:eastAsia="Times New Roman"/>
          <w:lang w:val="en-GB"/>
        </w:rPr>
        <w:t xml:space="preserve">in the settings file </w:t>
      </w:r>
      <w:r w:rsidRPr="00C3597C">
        <w:rPr>
          <w:rFonts w:eastAsia="Times New Roman"/>
          <w:lang w:val="en-GB"/>
        </w:rPr>
        <w:t>with the name of the help system you are processing.</w:t>
      </w:r>
    </w:p>
    <w:p w:rsidR="00E11CAA" w:rsidRDefault="00E11CAA" w:rsidP="00E11CAA">
      <w:pPr>
        <w:pStyle w:val="StepLevel2"/>
        <w:numPr>
          <w:ilvl w:val="0"/>
          <w:numId w:val="0"/>
        </w:numPr>
        <w:ind w:left="1152"/>
        <w:rPr>
          <w:rFonts w:eastAsia="Times New Roman"/>
          <w:lang w:val="en-GB"/>
        </w:rPr>
      </w:pPr>
      <w:r w:rsidRPr="00C3597C">
        <w:rPr>
          <w:rFonts w:eastAsia="Times New Roman"/>
          <w:lang w:val="en-GB"/>
        </w:rPr>
        <w:t xml:space="preserve">For example, </w:t>
      </w:r>
      <w:r w:rsidRPr="00C3597C">
        <w:rPr>
          <w:rFonts w:ascii="Courier New" w:eastAsia="Times New Roman" w:hAnsi="Courier New" w:cs="Courier New"/>
          <w:lang w:val="en-GB"/>
        </w:rPr>
        <w:t>product: Balance</w:t>
      </w:r>
      <w:r w:rsidRPr="00C3597C">
        <w:rPr>
          <w:rFonts w:eastAsia="Times New Roman"/>
          <w:lang w:val="en-GB"/>
        </w:rPr>
        <w:t>.</w:t>
      </w:r>
    </w:p>
    <w:p w:rsidR="00E11CAA" w:rsidRPr="00907020" w:rsidRDefault="00E11CAA" w:rsidP="00E11CAA">
      <w:pPr>
        <w:pStyle w:val="StepLevel2"/>
        <w:numPr>
          <w:ilvl w:val="0"/>
          <w:numId w:val="0"/>
        </w:numPr>
        <w:ind w:left="1152"/>
      </w:pPr>
      <w:r>
        <w:rPr>
          <w:rFonts w:eastAsia="Times New Roman"/>
        </w:rPr>
        <w:t>T</w:t>
      </w:r>
      <w:r w:rsidRPr="00C3597C">
        <w:rPr>
          <w:rFonts w:eastAsia="Times New Roman"/>
          <w:lang w:val="en-GB"/>
        </w:rPr>
        <w:t xml:space="preserve">he settings file contains all the valid values for the </w:t>
      </w:r>
      <w:r w:rsidRPr="007A2F6D">
        <w:rPr>
          <w:rFonts w:ascii="Courier New" w:eastAsia="Times New Roman" w:hAnsi="Courier New" w:cs="Courier New"/>
          <w:lang w:val="en-GB"/>
        </w:rPr>
        <w:t>product</w:t>
      </w:r>
      <w:r w:rsidRPr="00C3597C">
        <w:rPr>
          <w:rFonts w:eastAsia="Times New Roman" w:cs="Courier New"/>
          <w:lang w:val="en-GB"/>
        </w:rPr>
        <w:t xml:space="preserve"> </w:t>
      </w:r>
      <w:r w:rsidRPr="00C3597C">
        <w:rPr>
          <w:rFonts w:eastAsia="Times New Roman"/>
          <w:lang w:val="en-GB"/>
        </w:rPr>
        <w:t>key. Copy and paste one of these values into the key</w:t>
      </w:r>
      <w:r>
        <w:rPr>
          <w:rFonts w:eastAsia="Times New Roman"/>
          <w:lang w:val="en-GB"/>
        </w:rPr>
        <w:t>.</w:t>
      </w:r>
    </w:p>
    <w:p w:rsidR="006C2ADD" w:rsidRPr="00E11CAA" w:rsidRDefault="00E11CAA" w:rsidP="00E11CAA">
      <w:pPr>
        <w:pStyle w:val="StepLevel2"/>
      </w:pPr>
      <w:r w:rsidRPr="00C3597C">
        <w:rPr>
          <w:rFonts w:eastAsia="Times New Roman"/>
          <w:lang w:val="en-GB"/>
        </w:rPr>
        <w:t xml:space="preserve">Update the </w:t>
      </w:r>
      <w:r w:rsidRPr="00FB7A04">
        <w:rPr>
          <w:rFonts w:ascii="Courier New" w:eastAsia="Times New Roman" w:hAnsi="Courier New" w:cs="Courier New"/>
          <w:lang w:val="en-GB"/>
        </w:rPr>
        <w:t>webhelp</w:t>
      </w:r>
      <w:r w:rsidRPr="00C3597C">
        <w:rPr>
          <w:rFonts w:eastAsia="Times New Roman" w:cs="Courier New"/>
          <w:lang w:val="en-GB"/>
        </w:rPr>
        <w:t xml:space="preserve"> </w:t>
      </w:r>
      <w:r w:rsidRPr="00C3597C">
        <w:rPr>
          <w:rFonts w:eastAsia="Times New Roman"/>
          <w:lang w:val="en-GB"/>
        </w:rPr>
        <w:t>key with the full path and name of the root file of the WebHelp system.</w:t>
      </w:r>
    </w:p>
    <w:p w:rsidR="00E11CAA" w:rsidRDefault="00E11CAA" w:rsidP="00E11CAA">
      <w:pPr>
        <w:pStyle w:val="StepLevel2"/>
        <w:numPr>
          <w:ilvl w:val="0"/>
          <w:numId w:val="0"/>
        </w:numPr>
        <w:ind w:left="1152"/>
        <w:rPr>
          <w:rFonts w:eastAsia="Times New Roman"/>
        </w:rPr>
      </w:pPr>
      <w:r w:rsidRPr="00C3597C">
        <w:rPr>
          <w:rFonts w:eastAsia="Times New Roman"/>
        </w:rPr>
        <w:t xml:space="preserve">For example, </w:t>
      </w:r>
      <w:r w:rsidRPr="00C3597C">
        <w:rPr>
          <w:rFonts w:ascii="Courier New" w:eastAsia="Times New Roman" w:hAnsi="Courier New" w:cs="Courier New"/>
        </w:rPr>
        <w:t>webhelp: C:/WebHelp/Balance.htm</w:t>
      </w:r>
      <w:r w:rsidRPr="00C3597C">
        <w:rPr>
          <w:rFonts w:eastAsia="Times New Roman"/>
        </w:rPr>
        <w:t xml:space="preserve"> processes the WebHelp system in the </w:t>
      </w:r>
      <w:r w:rsidRPr="00FB7A04">
        <w:rPr>
          <w:rFonts w:ascii="Courier New" w:eastAsia="Times New Roman" w:hAnsi="Courier New" w:cs="Courier New"/>
        </w:rPr>
        <w:t>C:\WebHelp</w:t>
      </w:r>
      <w:r w:rsidRPr="00C3597C">
        <w:rPr>
          <w:rFonts w:eastAsia="Times New Roman"/>
        </w:rPr>
        <w:t xml:space="preserve"> folder whose root file is </w:t>
      </w:r>
      <w:r w:rsidRPr="00FB7A04">
        <w:rPr>
          <w:rFonts w:ascii="Courier New" w:eastAsia="Times New Roman" w:hAnsi="Courier New" w:cs="Courier New"/>
        </w:rPr>
        <w:t>Balance.htm</w:t>
      </w:r>
      <w:r w:rsidRPr="00C3597C">
        <w:rPr>
          <w:rFonts w:eastAsia="Times New Roman"/>
        </w:rPr>
        <w:t>. The root file is the HTML file used to launch the help system.</w:t>
      </w: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936"/>
        <w:gridCol w:w="7344"/>
      </w:tblGrid>
      <w:tr w:rsidR="00E11CAA" w:rsidRPr="00907020" w:rsidTr="00E11CAA">
        <w:tc>
          <w:tcPr>
            <w:tcW w:w="936" w:type="dxa"/>
            <w:shd w:val="pct10" w:color="auto" w:fill="auto"/>
          </w:tcPr>
          <w:p w:rsidR="00E11CAA" w:rsidRPr="00907020" w:rsidRDefault="00E11CAA" w:rsidP="003B0B64">
            <w:pPr>
              <w:pStyle w:val="NoteIcon"/>
            </w:pPr>
            <w:r w:rsidRPr="00907020">
              <w:rPr>
                <w:noProof/>
                <w:lang w:eastAsia="ja-JP"/>
              </w:rPr>
              <w:drawing>
                <wp:inline distT="0" distB="0" distL="0" distR="0">
                  <wp:extent cx="438150" cy="438150"/>
                  <wp:effectExtent l="19050" t="0" r="0" b="0"/>
                  <wp:docPr id="6"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tc>
        <w:tc>
          <w:tcPr>
            <w:tcW w:w="7344" w:type="dxa"/>
            <w:shd w:val="pct10" w:color="auto" w:fill="auto"/>
          </w:tcPr>
          <w:p w:rsidR="00E11CAA" w:rsidRPr="00907020" w:rsidRDefault="00E11CAA" w:rsidP="00E11CAA">
            <w:pPr>
              <w:pStyle w:val="BodyText"/>
            </w:pPr>
            <w:r w:rsidRPr="00907020">
              <w:rPr>
                <w:rStyle w:val="NoteHeading"/>
              </w:rPr>
              <w:t>NOTE:</w:t>
            </w:r>
            <w:r w:rsidRPr="00907020">
              <w:t xml:space="preserve"> </w:t>
            </w:r>
            <w:r w:rsidR="00AD2725">
              <w:rPr>
                <w:rFonts w:eastAsia="Times New Roman"/>
              </w:rPr>
              <w:t>A</w:t>
            </w:r>
            <w:r w:rsidRPr="00C3597C">
              <w:rPr>
                <w:rFonts w:eastAsia="Times New Roman"/>
              </w:rPr>
              <w:t>lways use for</w:t>
            </w:r>
            <w:r>
              <w:rPr>
                <w:rFonts w:eastAsia="Times New Roman"/>
              </w:rPr>
              <w:t>ward slashes</w:t>
            </w:r>
            <w:r w:rsidR="00AD2725">
              <w:rPr>
                <w:rFonts w:eastAsia="Times New Roman"/>
              </w:rPr>
              <w:t xml:space="preserve"> (/)</w:t>
            </w:r>
            <w:r>
              <w:rPr>
                <w:rFonts w:eastAsia="Times New Roman"/>
              </w:rPr>
              <w:t xml:space="preserve"> in paths in the s</w:t>
            </w:r>
            <w:r w:rsidRPr="00C3597C">
              <w:rPr>
                <w:rFonts w:eastAsia="Times New Roman"/>
              </w:rPr>
              <w:t>ettings file, even though Windows displays paths with backward slashes</w:t>
            </w:r>
            <w:r w:rsidR="00AD2725">
              <w:rPr>
                <w:rFonts w:eastAsia="Times New Roman"/>
              </w:rPr>
              <w:t xml:space="preserve"> (\)</w:t>
            </w:r>
            <w:r w:rsidRPr="00C3597C">
              <w:rPr>
                <w:rFonts w:eastAsia="Times New Roman"/>
              </w:rPr>
              <w:t>.</w:t>
            </w:r>
          </w:p>
        </w:tc>
      </w:tr>
    </w:tbl>
    <w:p w:rsidR="00E11CAA" w:rsidRPr="00E11CAA" w:rsidRDefault="00E11CAA" w:rsidP="00E11CAA">
      <w:pPr>
        <w:pStyle w:val="StepLevel2"/>
      </w:pPr>
      <w:r w:rsidRPr="00C95A16">
        <w:rPr>
          <w:rFonts w:eastAsia="Times New Roman"/>
          <w:lang w:val="en-GB"/>
        </w:rPr>
        <w:t xml:space="preserve">If the folder containing your WebHelp content files is not the same as the name of the root file without the </w:t>
      </w:r>
      <w:r w:rsidRPr="00C95A16">
        <w:rPr>
          <w:rFonts w:eastAsia="Times New Roman"/>
        </w:rPr>
        <w:t>.htm</w:t>
      </w:r>
      <w:r w:rsidRPr="00C95A16">
        <w:rPr>
          <w:rFonts w:eastAsia="Times New Roman"/>
          <w:lang w:val="en-GB"/>
        </w:rPr>
        <w:t xml:space="preserve"> extension, update the </w:t>
      </w:r>
      <w:r w:rsidRPr="00605902">
        <w:rPr>
          <w:rFonts w:ascii="Courier New" w:eastAsia="Times New Roman" w:hAnsi="Courier New" w:cs="Courier New"/>
        </w:rPr>
        <w:t>webhelp_content_folder</w:t>
      </w:r>
      <w:r w:rsidRPr="00C95A16">
        <w:rPr>
          <w:rFonts w:eastAsia="Times New Roman"/>
        </w:rPr>
        <w:t xml:space="preserve"> key </w:t>
      </w:r>
      <w:r w:rsidRPr="00C95A16">
        <w:rPr>
          <w:rFonts w:eastAsia="Times New Roman"/>
          <w:lang w:val="en-GB"/>
        </w:rPr>
        <w:t>with the fully-qualified path of the content folder.</w:t>
      </w:r>
    </w:p>
    <w:p w:rsidR="00E11CAA" w:rsidRDefault="00E11CAA" w:rsidP="00E11CAA">
      <w:pPr>
        <w:pStyle w:val="StepLevel2"/>
        <w:numPr>
          <w:ilvl w:val="0"/>
          <w:numId w:val="0"/>
        </w:numPr>
        <w:ind w:left="1152"/>
      </w:pPr>
      <w:r w:rsidRPr="00C3597C">
        <w:rPr>
          <w:rFonts w:eastAsia="Times New Roman"/>
          <w:lang w:val="en-GB"/>
        </w:rPr>
        <w:t xml:space="preserve">For example, if your root file </w:t>
      </w:r>
      <w:r w:rsidRPr="00C3597C">
        <w:rPr>
          <w:rFonts w:eastAsia="Times New Roman"/>
        </w:rPr>
        <w:t xml:space="preserve">is </w:t>
      </w:r>
      <w:r w:rsidRPr="00C3597C">
        <w:rPr>
          <w:rFonts w:ascii="Courier New" w:eastAsia="Times New Roman" w:hAnsi="Courier New" w:cs="Courier New"/>
        </w:rPr>
        <w:t>C:/WebHelp/Balance.htm</w:t>
      </w:r>
      <w:r w:rsidR="00AD2725">
        <w:rPr>
          <w:rFonts w:ascii="Courier New" w:eastAsia="Times New Roman" w:hAnsi="Courier New" w:cs="Courier New"/>
        </w:rPr>
        <w:t>,</w:t>
      </w:r>
      <w:r w:rsidRPr="00C3597C">
        <w:rPr>
          <w:rFonts w:eastAsia="Times New Roman"/>
          <w:lang w:val="en-GB"/>
        </w:rPr>
        <w:t xml:space="preserve"> and your content folder is </w:t>
      </w:r>
      <w:r w:rsidRPr="00C3597C">
        <w:rPr>
          <w:rFonts w:ascii="Courier New" w:eastAsia="Times New Roman" w:hAnsi="Courier New" w:cs="Courier New"/>
        </w:rPr>
        <w:t>C:/WebHelp/BalanceHelpText</w:t>
      </w:r>
      <w:r w:rsidRPr="00C3597C">
        <w:rPr>
          <w:rFonts w:eastAsia="Times New Roman"/>
          <w:lang w:val="en-GB"/>
        </w:rPr>
        <w:t>, specify the following keys:</w:t>
      </w:r>
    </w:p>
    <w:p w:rsidR="00790747" w:rsidRDefault="00E11CAA">
      <w:pPr>
        <w:spacing w:before="100" w:beforeAutospacing="1" w:after="100" w:afterAutospacing="1"/>
        <w:ind w:left="432" w:firstLine="720"/>
        <w:jc w:val="left"/>
        <w:rPr>
          <w:rFonts w:ascii="Courier New" w:eastAsia="Times New Roman" w:hAnsi="Courier New" w:cs="Courier New"/>
        </w:rPr>
      </w:pPr>
      <w:r w:rsidRPr="009A7F9F">
        <w:rPr>
          <w:rFonts w:ascii="Courier New" w:eastAsia="Times New Roman" w:hAnsi="Courier New" w:cs="Courier New"/>
        </w:rPr>
        <w:t>webhelp: C:/WebHelp/Balance.htm</w:t>
      </w:r>
    </w:p>
    <w:p w:rsidR="00790747" w:rsidRDefault="00E11CAA">
      <w:pPr>
        <w:spacing w:before="100" w:beforeAutospacing="1" w:after="100" w:afterAutospacing="1"/>
        <w:ind w:left="432" w:firstLine="720"/>
        <w:jc w:val="left"/>
        <w:rPr>
          <w:rFonts w:ascii="Courier New" w:eastAsia="Times New Roman" w:hAnsi="Courier New" w:cs="Courier New"/>
        </w:rPr>
      </w:pPr>
      <w:r w:rsidRPr="009A7F9F">
        <w:rPr>
          <w:rFonts w:ascii="Courier New" w:eastAsia="Times New Roman" w:hAnsi="Courier New" w:cs="Courier New"/>
        </w:rPr>
        <w:t>webhelp_content_folder: C:/WebHelp/BalanceHelpText</w:t>
      </w:r>
    </w:p>
    <w:p w:rsidR="00790747" w:rsidRDefault="00E11CAA">
      <w:pPr>
        <w:spacing w:before="100" w:beforeAutospacing="1" w:after="100" w:afterAutospacing="1"/>
        <w:ind w:left="1170" w:hanging="18"/>
        <w:jc w:val="left"/>
        <w:rPr>
          <w:rFonts w:eastAsia="Times New Roman" w:cs="Courier New"/>
        </w:rPr>
      </w:pPr>
      <w:r w:rsidRPr="00C3597C">
        <w:rPr>
          <w:rFonts w:eastAsia="Times New Roman"/>
          <w:lang w:val="en-GB"/>
        </w:rPr>
        <w:t xml:space="preserve">You can include </w:t>
      </w:r>
      <w:r w:rsidRPr="00C3597C">
        <w:rPr>
          <w:rFonts w:ascii="Courier New" w:eastAsia="Times New Roman" w:hAnsi="Courier New" w:cs="Courier New"/>
        </w:rPr>
        <w:t>&lt;LANG&gt;</w:t>
      </w:r>
      <w:r>
        <w:rPr>
          <w:rFonts w:eastAsia="Times New Roman"/>
          <w:lang w:val="en-GB"/>
        </w:rPr>
        <w:t xml:space="preserve"> placeholders in the path. The </w:t>
      </w:r>
      <w:r w:rsidRPr="00934A67">
        <w:rPr>
          <w:rFonts w:ascii="Courier New" w:eastAsia="Times New Roman" w:hAnsi="Courier New" w:cs="Courier New"/>
          <w:lang w:val="en-GB"/>
        </w:rPr>
        <w:t>&lt;LANG&gt;</w:t>
      </w:r>
      <w:r>
        <w:rPr>
          <w:rFonts w:eastAsia="Times New Roman"/>
          <w:lang w:val="en-GB"/>
        </w:rPr>
        <w:t xml:space="preserve"> placeholder is explained below.</w:t>
      </w:r>
    </w:p>
    <w:p w:rsidR="00E11CAA" w:rsidRPr="00E11CAA" w:rsidRDefault="00E11CAA" w:rsidP="00E11CAA">
      <w:pPr>
        <w:pStyle w:val="StepLevel2"/>
      </w:pPr>
      <w:r w:rsidRPr="009A7F9F">
        <w:rPr>
          <w:rFonts w:eastAsia="Times New Roman"/>
          <w:lang w:val="en-GB"/>
        </w:rPr>
        <w:t xml:space="preserve">If the folder containing your WebHelp content files is the same as the name of the root file without the .htm extension, specify "default" for the </w:t>
      </w:r>
      <w:r w:rsidRPr="00D061D4">
        <w:rPr>
          <w:rFonts w:ascii="Courier New" w:eastAsia="Times New Roman" w:hAnsi="Courier New" w:cs="Courier New"/>
        </w:rPr>
        <w:t>webhelp_content_folder</w:t>
      </w:r>
      <w:r w:rsidRPr="009A7F9F">
        <w:rPr>
          <w:rFonts w:eastAsia="Times New Roman" w:cs="Courier New"/>
          <w:lang w:val="en-GB"/>
        </w:rPr>
        <w:t xml:space="preserve"> key</w:t>
      </w:r>
      <w:r w:rsidRPr="009A7F9F">
        <w:rPr>
          <w:rFonts w:eastAsia="Times New Roman"/>
          <w:lang w:val="en-GB"/>
        </w:rPr>
        <w:t>.</w:t>
      </w:r>
    </w:p>
    <w:p w:rsidR="00E11CAA" w:rsidRDefault="00E11CAA" w:rsidP="00E11CAA">
      <w:pPr>
        <w:pStyle w:val="StepLevel2"/>
        <w:numPr>
          <w:ilvl w:val="0"/>
          <w:numId w:val="0"/>
        </w:numPr>
        <w:ind w:left="1152"/>
        <w:rPr>
          <w:rFonts w:eastAsia="Times New Roman"/>
          <w:lang w:val="en-GB"/>
        </w:rPr>
      </w:pPr>
      <w:r w:rsidRPr="00C3597C">
        <w:rPr>
          <w:rFonts w:eastAsia="Times New Roman"/>
          <w:lang w:val="en-GB"/>
        </w:rPr>
        <w:t xml:space="preserve">For example, if your root file is </w:t>
      </w:r>
      <w:r w:rsidR="00E13F9A" w:rsidRPr="00E13F9A">
        <w:rPr>
          <w:rFonts w:ascii="Courier New" w:eastAsia="Times New Roman" w:hAnsi="Courier New" w:cs="Courier New"/>
          <w:lang w:val="en-GB"/>
        </w:rPr>
        <w:t>C:\WebHelp\Balance</w:t>
      </w:r>
      <w:r w:rsidR="00AD2725">
        <w:rPr>
          <w:rFonts w:ascii="Courier New" w:eastAsia="Times New Roman" w:hAnsi="Courier New" w:cs="Courier New"/>
          <w:lang w:val="en-GB"/>
        </w:rPr>
        <w:t>,</w:t>
      </w:r>
      <w:r w:rsidRPr="00C3597C">
        <w:rPr>
          <w:rFonts w:eastAsia="Times New Roman"/>
          <w:lang w:val="en-GB"/>
        </w:rPr>
        <w:t xml:space="preserve"> and your content folder is </w:t>
      </w:r>
      <w:r w:rsidR="00E13F9A" w:rsidRPr="00E13F9A">
        <w:rPr>
          <w:rFonts w:ascii="Courier New" w:eastAsia="Times New Roman" w:hAnsi="Courier New" w:cs="Courier New"/>
          <w:lang w:val="en-GB"/>
        </w:rPr>
        <w:t>C:\WebHelp\Balance</w:t>
      </w:r>
      <w:r w:rsidRPr="00C3597C">
        <w:rPr>
          <w:rFonts w:eastAsia="Times New Roman"/>
          <w:lang w:val="en-GB"/>
        </w:rPr>
        <w:t>, specify the following keys:</w:t>
      </w:r>
    </w:p>
    <w:p w:rsidR="00790747" w:rsidRDefault="00E11CAA">
      <w:pPr>
        <w:spacing w:before="100" w:beforeAutospacing="1" w:after="100" w:afterAutospacing="1"/>
        <w:ind w:left="1315"/>
        <w:jc w:val="left"/>
        <w:rPr>
          <w:rFonts w:ascii="Courier New" w:eastAsia="Times New Roman" w:hAnsi="Courier New" w:cs="Courier New"/>
        </w:rPr>
      </w:pPr>
      <w:r w:rsidRPr="00046D50">
        <w:rPr>
          <w:rFonts w:ascii="Courier New" w:eastAsia="Times New Roman" w:hAnsi="Courier New" w:cs="Courier New"/>
        </w:rPr>
        <w:t>webhelp: C:/WebHelp/Balance.htm</w:t>
      </w:r>
    </w:p>
    <w:p w:rsidR="00790747" w:rsidRDefault="00E11CAA">
      <w:pPr>
        <w:spacing w:before="100" w:beforeAutospacing="1" w:after="100" w:afterAutospacing="1"/>
        <w:ind w:left="1320"/>
        <w:jc w:val="left"/>
        <w:rPr>
          <w:rFonts w:ascii="Courier New" w:eastAsia="Times New Roman" w:hAnsi="Courier New" w:cs="Courier New"/>
        </w:rPr>
      </w:pPr>
      <w:r w:rsidRPr="00046D50">
        <w:rPr>
          <w:rFonts w:ascii="Courier New" w:eastAsia="Times New Roman" w:hAnsi="Courier New" w:cs="Courier New"/>
        </w:rPr>
        <w:t>webhelp_content_folder: default</w:t>
      </w:r>
    </w:p>
    <w:p w:rsidR="004F1BF9" w:rsidRDefault="00E11CAA" w:rsidP="004F1BF9">
      <w:pPr>
        <w:pStyle w:val="StepLevel2"/>
        <w:numPr>
          <w:ilvl w:val="0"/>
          <w:numId w:val="0"/>
        </w:numPr>
        <w:ind w:left="1152"/>
        <w:rPr>
          <w:rFonts w:eastAsia="Times New Roman"/>
          <w:lang w:val="en-GB"/>
        </w:rPr>
      </w:pPr>
      <w:r w:rsidRPr="00C3597C">
        <w:rPr>
          <w:rFonts w:eastAsia="Times New Roman"/>
          <w:lang w:val="en-GB"/>
        </w:rPr>
        <w:lastRenderedPageBreak/>
        <w:t xml:space="preserve">You can include </w:t>
      </w:r>
      <w:r w:rsidRPr="00C3597C">
        <w:rPr>
          <w:rFonts w:ascii="Courier New" w:eastAsia="Times New Roman" w:hAnsi="Courier New" w:cs="Courier New"/>
        </w:rPr>
        <w:t>&lt;LANG&gt;</w:t>
      </w:r>
      <w:r>
        <w:rPr>
          <w:rFonts w:eastAsia="Times New Roman"/>
          <w:lang w:val="en-GB"/>
        </w:rPr>
        <w:t xml:space="preserve"> placeholders in the path. The </w:t>
      </w:r>
      <w:r w:rsidRPr="00934A67">
        <w:rPr>
          <w:rFonts w:ascii="Courier New" w:eastAsia="Times New Roman" w:hAnsi="Courier New" w:cs="Courier New"/>
          <w:lang w:val="en-GB"/>
        </w:rPr>
        <w:t>&lt;LANG&gt;</w:t>
      </w:r>
      <w:r>
        <w:rPr>
          <w:rFonts w:eastAsia="Times New Roman"/>
          <w:lang w:val="en-GB"/>
        </w:rPr>
        <w:t xml:space="preserve"> placeholder is explained below.</w:t>
      </w:r>
    </w:p>
    <w:p w:rsidR="00F338CA" w:rsidDel="00714A9C" w:rsidRDefault="004F1BF9">
      <w:pPr>
        <w:pStyle w:val="StepLevel2"/>
        <w:rPr>
          <w:del w:id="10" w:author="Template" w:date="2012-04-24T19:43:00Z"/>
          <w:lang w:val="en-GB"/>
        </w:rPr>
      </w:pPr>
      <w:del w:id="11" w:author="Template" w:date="2012-04-24T19:43:00Z">
        <w:r w:rsidDel="00714A9C">
          <w:rPr>
            <w:lang w:val="en-GB"/>
          </w:rPr>
          <w:delText xml:space="preserve">If your WebHelp system contains a knowledge portal page, </w:delText>
        </w:r>
        <w:r w:rsidR="008A02F1" w:rsidDel="00714A9C">
          <w:rPr>
            <w:lang w:val="en-GB"/>
          </w:rPr>
          <w:delText xml:space="preserve">and the HTML file is not already in the content folder, </w:delText>
        </w:r>
        <w:r w:rsidDel="00714A9C">
          <w:rPr>
            <w:lang w:val="en-GB"/>
          </w:rPr>
          <w:delText xml:space="preserve">move </w:delText>
        </w:r>
        <w:r w:rsidR="008A02F1" w:rsidDel="00714A9C">
          <w:rPr>
            <w:lang w:val="en-GB"/>
          </w:rPr>
          <w:delText xml:space="preserve">the HTML file </w:delText>
        </w:r>
        <w:r w:rsidDel="00714A9C">
          <w:rPr>
            <w:lang w:val="en-GB"/>
          </w:rPr>
          <w:delText>to the content folder.</w:delText>
        </w:r>
      </w:del>
    </w:p>
    <w:p w:rsidR="00000000" w:rsidDel="00714A9C" w:rsidRDefault="0094028C">
      <w:pPr>
        <w:pStyle w:val="StepLevel2"/>
        <w:numPr>
          <w:ilvl w:val="0"/>
          <w:numId w:val="0"/>
        </w:numPr>
        <w:ind w:left="1152"/>
        <w:rPr>
          <w:del w:id="12" w:author="Template" w:date="2012-04-24T19:43:00Z"/>
          <w:lang w:val="en-GB"/>
        </w:rPr>
      </w:pPr>
      <w:del w:id="13" w:author="Template" w:date="2012-04-24T19:43:00Z">
        <w:r w:rsidDel="00714A9C">
          <w:rPr>
            <w:lang w:val="en-GB"/>
          </w:rPr>
          <w:delText>(The initial location of the portal page HTML file depends on where you imported it into your RoboHelp project.)</w:delText>
        </w:r>
      </w:del>
    </w:p>
    <w:p w:rsidR="00F338CA" w:rsidDel="00714A9C" w:rsidRDefault="004F1BF9">
      <w:pPr>
        <w:pStyle w:val="StepLevel2"/>
        <w:numPr>
          <w:ilvl w:val="0"/>
          <w:numId w:val="0"/>
        </w:numPr>
        <w:ind w:left="1152"/>
        <w:rPr>
          <w:del w:id="14" w:author="Template" w:date="2012-04-24T19:43:00Z"/>
          <w:rFonts w:ascii="Courier New" w:hAnsi="Courier New" w:cs="Courier New"/>
          <w:lang w:val="en-GB"/>
        </w:rPr>
      </w:pPr>
      <w:del w:id="15" w:author="Template" w:date="2012-04-24T19:43:00Z">
        <w:r w:rsidDel="00714A9C">
          <w:rPr>
            <w:lang w:val="en-GB"/>
          </w:rPr>
          <w:delText xml:space="preserve">For example, if your content folder is </w:delText>
        </w:r>
        <w:r w:rsidR="002532AC" w:rsidRPr="002532AC" w:rsidDel="00714A9C">
          <w:rPr>
            <w:rFonts w:ascii="Courier New" w:hAnsi="Courier New" w:cs="Courier New"/>
            <w:lang w:val="en-GB"/>
          </w:rPr>
          <w:delText>C:/WebHelp/Balance/Balance</w:delText>
        </w:r>
        <w:r w:rsidR="0094028C" w:rsidDel="00714A9C">
          <w:rPr>
            <w:rFonts w:ascii="Courier New" w:hAnsi="Courier New" w:cs="Courier New"/>
            <w:lang w:val="en-GB"/>
          </w:rPr>
          <w:delText>,</w:delText>
        </w:r>
        <w:r w:rsidDel="00714A9C">
          <w:rPr>
            <w:lang w:val="en-GB"/>
          </w:rPr>
          <w:delText xml:space="preserve"> the knowledge portal page is </w:delText>
        </w:r>
        <w:r w:rsidR="002532AC" w:rsidRPr="002532AC" w:rsidDel="00714A9C">
          <w:rPr>
            <w:rFonts w:ascii="Courier New" w:hAnsi="Courier New" w:cs="Courier New"/>
            <w:lang w:val="en-GB"/>
          </w:rPr>
          <w:delText>Balance_KPPv1_4.htm</w:delText>
        </w:r>
        <w:r w:rsidDel="00714A9C">
          <w:rPr>
            <w:lang w:val="en-GB"/>
          </w:rPr>
          <w:delText xml:space="preserve">, </w:delText>
        </w:r>
        <w:r w:rsidR="0094028C" w:rsidDel="00714A9C">
          <w:rPr>
            <w:lang w:val="en-GB"/>
          </w:rPr>
          <w:delText xml:space="preserve">and the HTML file is in the root folder, </w:delText>
        </w:r>
        <w:r w:rsidDel="00714A9C">
          <w:rPr>
            <w:lang w:val="en-GB"/>
          </w:rPr>
          <w:delText xml:space="preserve">move </w:delText>
        </w:r>
        <w:r w:rsidR="0073097C" w:rsidRPr="0073097C" w:rsidDel="00714A9C">
          <w:rPr>
            <w:rFonts w:ascii="Courier New" w:hAnsi="Courier New" w:cs="Courier New"/>
            <w:lang w:val="en-GB"/>
          </w:rPr>
          <w:delText>Balance_KPPv1_4.htm</w:delText>
        </w:r>
        <w:r w:rsidR="0073097C" w:rsidDel="00714A9C">
          <w:rPr>
            <w:rFonts w:ascii="Courier New" w:hAnsi="Courier New" w:cs="Courier New"/>
            <w:lang w:val="en-GB"/>
          </w:rPr>
          <w:delText xml:space="preserve"> </w:delText>
        </w:r>
        <w:r w:rsidR="0073097C" w:rsidDel="00714A9C">
          <w:rPr>
            <w:lang w:val="en-GB"/>
          </w:rPr>
          <w:delText xml:space="preserve">to </w:delText>
        </w:r>
        <w:r w:rsidR="0073097C" w:rsidRPr="0073097C" w:rsidDel="00714A9C">
          <w:rPr>
            <w:rFonts w:ascii="Courier New" w:hAnsi="Courier New" w:cs="Courier New"/>
            <w:lang w:val="en-GB"/>
          </w:rPr>
          <w:delText>C:/WebHelp/Balance/Balance</w:delText>
        </w:r>
        <w:r w:rsidR="0073097C" w:rsidDel="00714A9C">
          <w:rPr>
            <w:rFonts w:ascii="Courier New" w:hAnsi="Courier New" w:cs="Courier New"/>
            <w:lang w:val="en-GB"/>
          </w:rPr>
          <w:delText>.</w:delText>
        </w:r>
        <w:r w:rsidR="00F42D30" w:rsidDel="00714A9C">
          <w:rPr>
            <w:rFonts w:ascii="Courier New" w:hAnsi="Courier New" w:cs="Courier New"/>
            <w:lang w:val="en-GB"/>
          </w:rPr>
          <w:delText xml:space="preserve"> </w:delText>
        </w:r>
      </w:del>
    </w:p>
    <w:p w:rsidR="00F338CA" w:rsidDel="00714A9C" w:rsidRDefault="002532AC">
      <w:pPr>
        <w:pStyle w:val="StepLevel2"/>
        <w:numPr>
          <w:ilvl w:val="0"/>
          <w:numId w:val="0"/>
        </w:numPr>
        <w:ind w:left="1152"/>
        <w:rPr>
          <w:del w:id="16" w:author="Template" w:date="2012-04-24T19:43:00Z"/>
          <w:rFonts w:cs="Courier New"/>
          <w:lang w:val="en-GB"/>
        </w:rPr>
      </w:pPr>
      <w:del w:id="17" w:author="Template" w:date="2012-04-24T19:43:00Z">
        <w:r w:rsidRPr="002532AC" w:rsidDel="00714A9C">
          <w:rPr>
            <w:rFonts w:cs="Courier New"/>
            <w:lang w:val="en-GB"/>
          </w:rPr>
          <w:delText>After you have run the script, move the knowledge page back to its original location</w:delText>
        </w:r>
        <w:r w:rsidR="009839F5" w:rsidDel="00714A9C">
          <w:rPr>
            <w:rFonts w:cs="Courier New"/>
            <w:lang w:val="en-GB"/>
          </w:rPr>
          <w:delText xml:space="preserve"> if it was not already in the content folder</w:delText>
        </w:r>
        <w:r w:rsidRPr="002532AC" w:rsidDel="00714A9C">
          <w:rPr>
            <w:rFonts w:cs="Courier New"/>
            <w:lang w:val="en-GB"/>
          </w:rPr>
          <w:delText>.</w:delText>
        </w:r>
      </w:del>
    </w:p>
    <w:p w:rsidR="00F338CA" w:rsidDel="00714A9C" w:rsidRDefault="00CD350E">
      <w:pPr>
        <w:pStyle w:val="StepLevel2"/>
        <w:numPr>
          <w:ilvl w:val="0"/>
          <w:numId w:val="0"/>
        </w:numPr>
        <w:ind w:left="1152"/>
        <w:rPr>
          <w:del w:id="18" w:author="Template" w:date="2012-04-24T19:43:00Z"/>
          <w:lang w:val="en-GB"/>
        </w:rPr>
      </w:pPr>
      <w:del w:id="19" w:author="Template" w:date="2012-04-24T19:43:00Z">
        <w:r w:rsidDel="00714A9C">
          <w:rPr>
            <w:rFonts w:cs="Courier New"/>
            <w:lang w:val="en-GB"/>
          </w:rPr>
          <w:delText xml:space="preserve">The script tags all HTML files in the content folder and subfolders with </w:delText>
        </w:r>
        <w:r w:rsidR="007502FA" w:rsidDel="00714A9C">
          <w:rPr>
            <w:rFonts w:cs="Courier New"/>
            <w:lang w:val="en-GB"/>
          </w:rPr>
          <w:delText>Google Analytics and the feedback form.</w:delText>
        </w:r>
        <w:r w:rsidR="006C7412" w:rsidDel="00714A9C">
          <w:rPr>
            <w:rFonts w:cs="Courier New"/>
            <w:lang w:val="en-GB"/>
          </w:rPr>
          <w:delText xml:space="preserve"> The step ensures that the portal page is tagged if it was not originally in the content folder.</w:delText>
        </w:r>
      </w:del>
    </w:p>
    <w:p w:rsidR="00E11CAA" w:rsidRPr="00511828" w:rsidRDefault="00E11CAA" w:rsidP="00E11CAA">
      <w:pPr>
        <w:pStyle w:val="StepLevel2"/>
      </w:pPr>
      <w:r>
        <w:rPr>
          <w:rFonts w:eastAsia="Times New Roman"/>
        </w:rPr>
        <w:t xml:space="preserve">If you are processing a legacy WebHelp system, specify “legacy” for the </w:t>
      </w:r>
      <w:r w:rsidRPr="00CE7796">
        <w:rPr>
          <w:rFonts w:ascii="Courier New" w:eastAsia="Times New Roman" w:hAnsi="Courier New" w:cs="Courier New"/>
        </w:rPr>
        <w:t>webhelp_content_folder</w:t>
      </w:r>
      <w:r>
        <w:rPr>
          <w:rFonts w:eastAsia="Times New Roman"/>
        </w:rPr>
        <w:t xml:space="preserve"> key. </w:t>
      </w:r>
      <w:r w:rsidRPr="00866480">
        <w:rPr>
          <w:rFonts w:eastAsia="Times New Roman"/>
        </w:rPr>
        <w:t>For example:</w:t>
      </w:r>
    </w:p>
    <w:p w:rsidR="00790747" w:rsidRDefault="00511828">
      <w:pPr>
        <w:spacing w:before="100" w:beforeAutospacing="1" w:after="100" w:afterAutospacing="1"/>
        <w:ind w:left="720" w:firstLine="432"/>
        <w:jc w:val="left"/>
        <w:rPr>
          <w:rFonts w:ascii="Courier New" w:eastAsia="Times New Roman" w:hAnsi="Courier New" w:cs="Courier New"/>
        </w:rPr>
      </w:pPr>
      <w:r w:rsidRPr="00BF1E6D">
        <w:rPr>
          <w:rFonts w:ascii="Courier New" w:eastAsia="Times New Roman" w:hAnsi="Courier New" w:cs="Courier New"/>
        </w:rPr>
        <w:t>webhelp: C/WebHelp/Legacy.htm</w:t>
      </w:r>
    </w:p>
    <w:p w:rsidR="00511828" w:rsidRDefault="00511828" w:rsidP="00511828">
      <w:pPr>
        <w:pStyle w:val="StepLevel2"/>
        <w:numPr>
          <w:ilvl w:val="0"/>
          <w:numId w:val="0"/>
        </w:numPr>
        <w:ind w:left="1152"/>
      </w:pPr>
      <w:r w:rsidRPr="00BF1E6D">
        <w:rPr>
          <w:rFonts w:ascii="Courier New" w:eastAsia="Times New Roman" w:hAnsi="Courier New" w:cs="Courier New"/>
        </w:rPr>
        <w:t>webhelp_content_folder: legacy</w:t>
      </w:r>
    </w:p>
    <w:p w:rsidR="00E11CAA" w:rsidRDefault="00511828" w:rsidP="00E11CAA">
      <w:pPr>
        <w:pStyle w:val="StepLevel2"/>
        <w:numPr>
          <w:ilvl w:val="0"/>
          <w:numId w:val="0"/>
        </w:numPr>
        <w:ind w:left="1152"/>
      </w:pPr>
      <w:r>
        <w:rPr>
          <w:rFonts w:eastAsia="Times New Roman"/>
        </w:rPr>
        <w:t>A legacy WebHelp system is a system built directly from RoboHelp rather than single-sourced from FrameMaker. Legacy systems do not contain a separate contents folder.</w:t>
      </w:r>
    </w:p>
    <w:p w:rsidR="00E11CAA" w:rsidRDefault="00511828" w:rsidP="00511828">
      <w:pPr>
        <w:pStyle w:val="StepLevel2"/>
      </w:pPr>
      <w:r w:rsidRPr="00046D50">
        <w:rPr>
          <w:rFonts w:eastAsia="Times New Roman"/>
          <w:lang w:val="en-GB"/>
        </w:rPr>
        <w:t xml:space="preserve">Update the </w:t>
      </w:r>
      <w:r w:rsidRPr="0025297A">
        <w:rPr>
          <w:rFonts w:ascii="Courier New" w:eastAsia="Times New Roman" w:hAnsi="Courier New" w:cs="Courier New"/>
          <w:lang w:val="en-GB"/>
        </w:rPr>
        <w:t>language</w:t>
      </w:r>
      <w:r w:rsidRPr="00046D50">
        <w:rPr>
          <w:rFonts w:eastAsia="Times New Roman" w:cs="Courier New"/>
          <w:lang w:val="en-GB"/>
        </w:rPr>
        <w:t xml:space="preserve"> </w:t>
      </w:r>
      <w:r w:rsidRPr="00046D50">
        <w:rPr>
          <w:rFonts w:eastAsia="Times New Roman"/>
          <w:lang w:val="en-GB"/>
        </w:rPr>
        <w:t>key with the standard three-letter code for the language of the WebHelp system you are processing.</w:t>
      </w:r>
    </w:p>
    <w:p w:rsidR="00E11CAA" w:rsidRDefault="00511828" w:rsidP="00511828">
      <w:pPr>
        <w:pStyle w:val="StepLevel2"/>
        <w:numPr>
          <w:ilvl w:val="0"/>
          <w:numId w:val="0"/>
        </w:numPr>
        <w:ind w:left="1152"/>
      </w:pPr>
      <w:r w:rsidRPr="00C3597C">
        <w:rPr>
          <w:rFonts w:eastAsia="Times New Roman"/>
          <w:lang w:val="en-GB"/>
        </w:rPr>
        <w:t xml:space="preserve">For example, </w:t>
      </w:r>
      <w:r w:rsidRPr="00046D50">
        <w:rPr>
          <w:rFonts w:ascii="Courier New" w:eastAsia="Times New Roman" w:hAnsi="Courier New" w:cs="Courier New"/>
          <w:lang w:val="en-GB"/>
        </w:rPr>
        <w:t>language: ENG</w:t>
      </w:r>
      <w:r w:rsidRPr="00C3597C">
        <w:rPr>
          <w:rFonts w:eastAsia="Times New Roman"/>
          <w:lang w:val="en-GB"/>
        </w:rPr>
        <w:t xml:space="preserve"> specifies an English WebHelp system.</w:t>
      </w:r>
    </w:p>
    <w:p w:rsidR="00790747" w:rsidRDefault="00511828">
      <w:pPr>
        <w:ind w:left="1166"/>
        <w:jc w:val="left"/>
        <w:rPr>
          <w:rFonts w:eastAsia="Times New Roman"/>
          <w:lang w:val="en-GB"/>
        </w:rPr>
      </w:pPr>
      <w:r w:rsidRPr="00C3597C">
        <w:rPr>
          <w:rFonts w:eastAsia="Times New Roman"/>
          <w:lang w:val="en-GB"/>
        </w:rPr>
        <w:t xml:space="preserve">If you store your WebHelp system in a path that includes a language folder, you can include </w:t>
      </w:r>
      <w:r w:rsidRPr="00C3597C">
        <w:rPr>
          <w:rFonts w:ascii="Courier New" w:eastAsia="Times New Roman" w:hAnsi="Courier New" w:cs="Courier New"/>
        </w:rPr>
        <w:t>&lt;LANG&gt;</w:t>
      </w:r>
      <w:r w:rsidRPr="00C3597C">
        <w:rPr>
          <w:rFonts w:eastAsia="Times New Roman"/>
          <w:lang w:val="en-GB"/>
        </w:rPr>
        <w:t xml:space="preserve"> placeholders in the WebHelp path to tell the script to replace </w:t>
      </w:r>
      <w:r w:rsidRPr="00C3597C">
        <w:rPr>
          <w:rFonts w:ascii="Courier New" w:eastAsia="Times New Roman" w:hAnsi="Courier New" w:cs="Courier New"/>
        </w:rPr>
        <w:t>&lt;LANG&gt;</w:t>
      </w:r>
      <w:r w:rsidRPr="00C3597C">
        <w:rPr>
          <w:rFonts w:eastAsia="Times New Roman"/>
        </w:rPr>
        <w:t xml:space="preserve"> </w:t>
      </w:r>
      <w:r w:rsidRPr="00C3597C">
        <w:rPr>
          <w:rFonts w:eastAsia="Times New Roman"/>
          <w:lang w:val="en-GB"/>
        </w:rPr>
        <w:t xml:space="preserve">with the language specified in the </w:t>
      </w:r>
      <w:r w:rsidRPr="0025297A">
        <w:rPr>
          <w:rFonts w:ascii="Courier New" w:eastAsia="Times New Roman" w:hAnsi="Courier New" w:cs="Courier New"/>
        </w:rPr>
        <w:t>language</w:t>
      </w:r>
      <w:r w:rsidRPr="00C3597C">
        <w:rPr>
          <w:rFonts w:eastAsia="Times New Roman"/>
          <w:lang w:val="en-GB"/>
        </w:rPr>
        <w:t xml:space="preserve"> key.</w:t>
      </w:r>
    </w:p>
    <w:p w:rsidR="00790747" w:rsidRDefault="00A109C5">
      <w:pPr>
        <w:ind w:left="1166"/>
        <w:jc w:val="left"/>
        <w:rPr>
          <w:rFonts w:eastAsia="Times New Roman"/>
        </w:rPr>
      </w:pPr>
      <w:r>
        <w:rPr>
          <w:rFonts w:eastAsia="Times New Roman"/>
          <w:lang w:val="en-GB"/>
        </w:rPr>
        <w:t>F</w:t>
      </w:r>
      <w:r w:rsidR="00511828" w:rsidRPr="00C3597C">
        <w:rPr>
          <w:rFonts w:eastAsia="Times New Roman"/>
          <w:lang w:val="en-GB"/>
        </w:rPr>
        <w:t>or example</w:t>
      </w:r>
      <w:r w:rsidR="00AD2725">
        <w:rPr>
          <w:rFonts w:eastAsia="Times New Roman"/>
          <w:lang w:val="en-GB"/>
        </w:rPr>
        <w:t>:</w:t>
      </w:r>
    </w:p>
    <w:p w:rsidR="00790747" w:rsidRDefault="00511828">
      <w:pPr>
        <w:ind w:left="1170" w:firstLine="270"/>
        <w:jc w:val="left"/>
        <w:rPr>
          <w:rFonts w:ascii="Courier New" w:eastAsia="Times New Roman" w:hAnsi="Courier New" w:cs="Courier New"/>
        </w:rPr>
      </w:pPr>
      <w:r w:rsidRPr="00046D50">
        <w:rPr>
          <w:rFonts w:ascii="Courier New" w:eastAsia="Times New Roman" w:hAnsi="Courier New" w:cs="Courier New"/>
        </w:rPr>
        <w:t>webhelp: C:/WebHelp/&lt;LANG&gt;/Balance.htm</w:t>
      </w:r>
    </w:p>
    <w:p w:rsidR="00790747" w:rsidRDefault="00511828">
      <w:pPr>
        <w:ind w:left="1170" w:firstLine="270"/>
        <w:jc w:val="left"/>
        <w:rPr>
          <w:rFonts w:ascii="Courier New" w:eastAsia="Times New Roman" w:hAnsi="Courier New" w:cs="Courier New"/>
        </w:rPr>
      </w:pPr>
      <w:r w:rsidRPr="00046D50">
        <w:rPr>
          <w:rFonts w:ascii="Courier New" w:eastAsia="Times New Roman" w:hAnsi="Courier New" w:cs="Courier New"/>
        </w:rPr>
        <w:t>language: ENG</w:t>
      </w:r>
    </w:p>
    <w:p w:rsidR="00790747" w:rsidRDefault="00AD2725">
      <w:pPr>
        <w:ind w:left="1170"/>
        <w:jc w:val="left"/>
        <w:rPr>
          <w:rFonts w:eastAsia="Times New Roman"/>
        </w:rPr>
      </w:pPr>
      <w:r>
        <w:rPr>
          <w:rFonts w:eastAsia="Times New Roman"/>
          <w:lang w:val="en-GB"/>
        </w:rPr>
        <w:t xml:space="preserve">These settings </w:t>
      </w:r>
      <w:r w:rsidR="00511828" w:rsidRPr="00C3597C">
        <w:rPr>
          <w:rFonts w:eastAsia="Times New Roman"/>
          <w:lang w:val="en-GB"/>
        </w:rPr>
        <w:t xml:space="preserve">tell the script to process </w:t>
      </w:r>
      <w:r w:rsidR="00511828" w:rsidRPr="00C3597C">
        <w:rPr>
          <w:rFonts w:ascii="Courier New" w:eastAsia="Times New Roman" w:hAnsi="Courier New" w:cs="Courier New"/>
          <w:lang w:val="en-GB"/>
        </w:rPr>
        <w:t xml:space="preserve">the </w:t>
      </w:r>
      <w:r w:rsidR="00511828" w:rsidRPr="00046D50">
        <w:rPr>
          <w:rFonts w:ascii="Courier New" w:eastAsia="Times New Roman" w:hAnsi="Courier New" w:cs="Courier New"/>
        </w:rPr>
        <w:t>C:\WebHelp\ENG\Balance.htm</w:t>
      </w:r>
      <w:r w:rsidR="00511828" w:rsidRPr="00C3597C">
        <w:rPr>
          <w:rFonts w:eastAsia="Times New Roman"/>
          <w:lang w:val="en-GB"/>
        </w:rPr>
        <w:t xml:space="preserve"> WebHelp system. </w:t>
      </w:r>
    </w:p>
    <w:p w:rsidR="00790747" w:rsidRDefault="00511828">
      <w:pPr>
        <w:ind w:left="1170"/>
        <w:jc w:val="left"/>
        <w:rPr>
          <w:rFonts w:eastAsia="Times New Roman"/>
          <w:lang w:val="en-GB"/>
        </w:rPr>
      </w:pPr>
      <w:r w:rsidRPr="00C3597C">
        <w:rPr>
          <w:rFonts w:eastAsia="Times New Roman"/>
          <w:lang w:val="en-GB"/>
        </w:rPr>
        <w:t xml:space="preserve">This feature is mainly useful for processing multiple language versions of a WebHelp system at the same time. To do so, specify multiple languages separated by commas in the </w:t>
      </w:r>
      <w:r w:rsidRPr="0025297A">
        <w:rPr>
          <w:rFonts w:ascii="Courier New" w:eastAsia="Times New Roman" w:hAnsi="Courier New" w:cs="Courier New"/>
        </w:rPr>
        <w:t>language</w:t>
      </w:r>
      <w:r w:rsidRPr="00C3597C">
        <w:rPr>
          <w:rFonts w:eastAsia="Times New Roman"/>
          <w:lang w:val="en-GB"/>
        </w:rPr>
        <w:t xml:space="preserve"> key.</w:t>
      </w:r>
    </w:p>
    <w:p w:rsidR="00790747" w:rsidRDefault="00511828">
      <w:pPr>
        <w:ind w:left="1170"/>
        <w:jc w:val="left"/>
        <w:rPr>
          <w:rFonts w:eastAsia="Times New Roman"/>
        </w:rPr>
      </w:pPr>
      <w:r w:rsidRPr="00C3597C">
        <w:rPr>
          <w:rFonts w:eastAsia="Times New Roman"/>
          <w:lang w:val="en-GB"/>
        </w:rPr>
        <w:t>For example</w:t>
      </w:r>
      <w:r w:rsidR="00A109C5">
        <w:rPr>
          <w:rFonts w:eastAsia="Times New Roman"/>
          <w:lang w:val="en-GB"/>
        </w:rPr>
        <w:t>:</w:t>
      </w:r>
    </w:p>
    <w:p w:rsidR="00790747" w:rsidRDefault="00511828">
      <w:pPr>
        <w:ind w:left="1170"/>
        <w:jc w:val="left"/>
        <w:rPr>
          <w:rFonts w:ascii="Courier New" w:eastAsia="Times New Roman" w:hAnsi="Courier New" w:cs="Courier New"/>
        </w:rPr>
      </w:pPr>
      <w:r w:rsidRPr="004C340F">
        <w:rPr>
          <w:rFonts w:ascii="Courier New" w:eastAsia="Times New Roman" w:hAnsi="Courier New" w:cs="Courier New"/>
        </w:rPr>
        <w:t>webhelp: C:/WebHelp/&lt;LANG&gt;/Balance.htm</w:t>
      </w:r>
    </w:p>
    <w:p w:rsidR="00790747" w:rsidRDefault="00511828">
      <w:pPr>
        <w:ind w:left="1170"/>
        <w:jc w:val="left"/>
        <w:rPr>
          <w:rFonts w:ascii="Courier New" w:eastAsia="Times New Roman" w:hAnsi="Courier New" w:cs="Courier New"/>
        </w:rPr>
      </w:pPr>
      <w:r w:rsidRPr="004C340F">
        <w:rPr>
          <w:rFonts w:ascii="Courier New" w:eastAsia="Times New Roman" w:hAnsi="Courier New" w:cs="Courier New"/>
        </w:rPr>
        <w:t>language: ENG,JPN</w:t>
      </w:r>
    </w:p>
    <w:p w:rsidR="00511828" w:rsidRDefault="00A109C5" w:rsidP="00A109C5">
      <w:pPr>
        <w:pStyle w:val="StepLevel2"/>
        <w:numPr>
          <w:ilvl w:val="0"/>
          <w:numId w:val="0"/>
        </w:numPr>
        <w:ind w:left="1152"/>
      </w:pPr>
      <w:r>
        <w:rPr>
          <w:rFonts w:eastAsia="Times New Roman"/>
          <w:lang w:val="en-GB"/>
        </w:rPr>
        <w:t>These settings tell</w:t>
      </w:r>
      <w:r w:rsidR="00511828" w:rsidRPr="00C3597C">
        <w:rPr>
          <w:rFonts w:eastAsia="Times New Roman"/>
          <w:lang w:val="en-GB"/>
        </w:rPr>
        <w:t xml:space="preserve"> the script to process the </w:t>
      </w:r>
      <w:r w:rsidR="00511828" w:rsidRPr="00C3597C">
        <w:rPr>
          <w:rFonts w:eastAsia="Times New Roman" w:cs="Courier New"/>
        </w:rPr>
        <w:t>C</w:t>
      </w:r>
      <w:r w:rsidR="00511828" w:rsidRPr="004C340F">
        <w:rPr>
          <w:rFonts w:ascii="Courier New" w:eastAsia="Times New Roman" w:hAnsi="Courier New" w:cs="Courier New"/>
        </w:rPr>
        <w:t>:\WebHelp\JPN\Balance.htm</w:t>
      </w:r>
      <w:r w:rsidR="00511828" w:rsidRPr="00C3597C">
        <w:rPr>
          <w:rFonts w:eastAsia="Times New Roman"/>
          <w:lang w:val="en-GB"/>
        </w:rPr>
        <w:t xml:space="preserve"> and </w:t>
      </w:r>
      <w:r w:rsidR="00511828" w:rsidRPr="004C340F">
        <w:rPr>
          <w:rFonts w:ascii="Courier New" w:eastAsia="Times New Roman" w:hAnsi="Courier New" w:cs="Courier New"/>
        </w:rPr>
        <w:t>C:\WebHelp\ENG\Balance.htm</w:t>
      </w:r>
      <w:r w:rsidR="00511828" w:rsidRPr="00C3597C">
        <w:rPr>
          <w:rFonts w:eastAsia="Times New Roman"/>
          <w:lang w:val="en-GB"/>
        </w:rPr>
        <w:t xml:space="preserve"> WebHelp systems.</w:t>
      </w: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936"/>
        <w:gridCol w:w="7344"/>
      </w:tblGrid>
      <w:tr w:rsidR="00511828" w:rsidRPr="00907020" w:rsidTr="003B0B64">
        <w:tc>
          <w:tcPr>
            <w:tcW w:w="936" w:type="dxa"/>
            <w:shd w:val="pct10" w:color="auto" w:fill="auto"/>
          </w:tcPr>
          <w:p w:rsidR="00511828" w:rsidRPr="00907020" w:rsidRDefault="00511828" w:rsidP="003B0B64">
            <w:pPr>
              <w:pStyle w:val="NoteIcon"/>
            </w:pPr>
            <w:r w:rsidRPr="00907020">
              <w:rPr>
                <w:noProof/>
                <w:lang w:eastAsia="ja-JP"/>
              </w:rPr>
              <w:drawing>
                <wp:inline distT="0" distB="0" distL="0" distR="0">
                  <wp:extent cx="438150" cy="438150"/>
                  <wp:effectExtent l="19050" t="0" r="0" b="0"/>
                  <wp:docPr id="9"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tc>
        <w:tc>
          <w:tcPr>
            <w:tcW w:w="7344" w:type="dxa"/>
            <w:shd w:val="pct10" w:color="auto" w:fill="auto"/>
          </w:tcPr>
          <w:p w:rsidR="00790747" w:rsidRDefault="00511828">
            <w:pPr>
              <w:spacing w:before="120" w:after="120"/>
              <w:jc w:val="left"/>
              <w:rPr>
                <w:rFonts w:eastAsia="Times New Roman"/>
                <w:lang w:val="en-GB"/>
              </w:rPr>
            </w:pPr>
            <w:r w:rsidRPr="00907020">
              <w:rPr>
                <w:rStyle w:val="NoteHeading"/>
              </w:rPr>
              <w:t>NOTE:</w:t>
            </w:r>
            <w:r w:rsidRPr="00907020">
              <w:t xml:space="preserve"> </w:t>
            </w:r>
            <w:r w:rsidRPr="00C3597C">
              <w:rPr>
                <w:rFonts w:eastAsia="Times New Roman"/>
                <w:lang w:val="en-GB"/>
              </w:rPr>
              <w:t xml:space="preserve">You must always specify a value for the </w:t>
            </w:r>
            <w:r w:rsidRPr="0025297A">
              <w:rPr>
                <w:rFonts w:ascii="Courier New" w:eastAsia="Times New Roman" w:hAnsi="Courier New" w:cs="Courier New"/>
              </w:rPr>
              <w:t>language</w:t>
            </w:r>
            <w:r w:rsidRPr="00C3597C">
              <w:rPr>
                <w:rFonts w:eastAsia="Times New Roman"/>
                <w:lang w:val="en-GB"/>
              </w:rPr>
              <w:t xml:space="preserve"> key even if you do not use </w:t>
            </w:r>
            <w:r w:rsidRPr="00C3597C">
              <w:rPr>
                <w:rFonts w:ascii="Courier New" w:eastAsia="Times New Roman" w:hAnsi="Courier New" w:cs="Courier New"/>
              </w:rPr>
              <w:t>&lt;LANG&gt;</w:t>
            </w:r>
            <w:r w:rsidRPr="00C3597C">
              <w:rPr>
                <w:rFonts w:eastAsia="Times New Roman"/>
                <w:lang w:val="en-GB"/>
              </w:rPr>
              <w:t xml:space="preserve"> in your paths.</w:t>
            </w:r>
          </w:p>
        </w:tc>
      </w:tr>
    </w:tbl>
    <w:p w:rsidR="00511828" w:rsidRDefault="00511828" w:rsidP="00E11CAA">
      <w:pPr>
        <w:pStyle w:val="StepLevel2"/>
      </w:pPr>
      <w:r>
        <w:rPr>
          <w:rFonts w:eastAsia="Times New Roman"/>
          <w:lang w:val="en-GB"/>
        </w:rPr>
        <w:t xml:space="preserve">If you want to tag showme HTML wrappers with Google Analytics code when the script runs, see </w:t>
      </w:r>
      <w:hyperlink w:anchor="tag_showmes" w:history="1">
        <w:r w:rsidR="00F338CA">
          <w:rPr>
            <w:rStyle w:val="Hyperlink"/>
            <w:rFonts w:eastAsia="Times New Roman"/>
            <w:lang w:val="en-GB"/>
          </w:rPr>
          <w:fldChar w:fldCharType="begin"/>
        </w:r>
        <w:r w:rsidR="00A109C5">
          <w:instrText xml:space="preserve"> REF _Ref312179838 \h </w:instrText>
        </w:r>
        <w:r w:rsidR="00F338CA">
          <w:rPr>
            <w:rStyle w:val="Hyperlink"/>
            <w:rFonts w:eastAsia="Times New Roman"/>
            <w:lang w:val="en-GB"/>
          </w:rPr>
        </w:r>
        <w:r w:rsidR="00F338CA">
          <w:rPr>
            <w:rStyle w:val="Hyperlink"/>
            <w:rFonts w:eastAsia="Times New Roman"/>
            <w:lang w:val="en-GB"/>
          </w:rPr>
          <w:fldChar w:fldCharType="separate"/>
        </w:r>
        <w:r w:rsidR="00A109C5">
          <w:t>Tag Show Me Wrappers</w:t>
        </w:r>
        <w:r w:rsidR="00F338CA">
          <w:rPr>
            <w:rStyle w:val="Hyperlink"/>
            <w:rFonts w:eastAsia="Times New Roman"/>
            <w:lang w:val="en-GB"/>
          </w:rPr>
          <w:fldChar w:fldCharType="end"/>
        </w:r>
      </w:hyperlink>
      <w:r>
        <w:rPr>
          <w:rFonts w:eastAsia="Times New Roman"/>
          <w:lang w:val="en-GB"/>
        </w:rPr>
        <w:t xml:space="preserve">. If not, go directly to </w:t>
      </w:r>
      <w:hyperlink w:anchor="run_script" w:history="1">
        <w:r w:rsidR="00F338CA">
          <w:rPr>
            <w:rStyle w:val="Hyperlink"/>
            <w:rFonts w:eastAsia="Times New Roman"/>
            <w:lang w:val="en-GB"/>
          </w:rPr>
          <w:fldChar w:fldCharType="begin"/>
        </w:r>
        <w:r w:rsidR="00A109C5">
          <w:instrText xml:space="preserve"> REF _Ref312179851 \h </w:instrText>
        </w:r>
        <w:r w:rsidR="00F338CA">
          <w:rPr>
            <w:rStyle w:val="Hyperlink"/>
            <w:rFonts w:eastAsia="Times New Roman"/>
            <w:lang w:val="en-GB"/>
          </w:rPr>
        </w:r>
        <w:r w:rsidR="00F338CA">
          <w:rPr>
            <w:rStyle w:val="Hyperlink"/>
            <w:rFonts w:eastAsia="Times New Roman"/>
            <w:lang w:val="en-GB"/>
          </w:rPr>
          <w:fldChar w:fldCharType="separate"/>
        </w:r>
        <w:r w:rsidR="00A109C5">
          <w:t>Run the Script</w:t>
        </w:r>
        <w:r w:rsidR="00F338CA">
          <w:rPr>
            <w:rStyle w:val="Hyperlink"/>
            <w:rFonts w:eastAsia="Times New Roman"/>
            <w:lang w:val="en-GB"/>
          </w:rPr>
          <w:fldChar w:fldCharType="end"/>
        </w:r>
      </w:hyperlink>
      <w:r>
        <w:rPr>
          <w:rFonts w:eastAsia="Times New Roman"/>
          <w:lang w:val="en-GB"/>
        </w:rPr>
        <w:t>.</w:t>
      </w:r>
    </w:p>
    <w:p w:rsidR="00511828" w:rsidRDefault="00511828" w:rsidP="00511828">
      <w:pPr>
        <w:pStyle w:val="StepHeading"/>
      </w:pPr>
      <w:bookmarkStart w:id="20" w:name="_Ref312179838"/>
      <w:r>
        <w:t>Tag Show Me Wrappers</w:t>
      </w:r>
      <w:bookmarkEnd w:id="20"/>
    </w:p>
    <w:p w:rsidR="00511828" w:rsidRDefault="00511828" w:rsidP="00511828">
      <w:pPr>
        <w:pStyle w:val="StepLevel2"/>
        <w:numPr>
          <w:ilvl w:val="0"/>
          <w:numId w:val="0"/>
        </w:numPr>
        <w:ind w:left="576"/>
      </w:pPr>
      <w:r>
        <w:rPr>
          <w:rFonts w:eastAsia="Times New Roman"/>
          <w:lang w:val="en-GB"/>
        </w:rPr>
        <w:t>Showme wrapper files are the HTML files stored on the Cloud that point to showme video files. When you launch a showme wrapper file from within your help system, it disp</w:t>
      </w:r>
      <w:r w:rsidR="003B59C7">
        <w:rPr>
          <w:rFonts w:eastAsia="Times New Roman"/>
          <w:lang w:val="en-GB"/>
        </w:rPr>
        <w:t>l</w:t>
      </w:r>
      <w:r>
        <w:rPr>
          <w:rFonts w:eastAsia="Times New Roman"/>
          <w:lang w:val="en-GB"/>
        </w:rPr>
        <w:t>ays the showme in its HTML.</w:t>
      </w:r>
    </w:p>
    <w:p w:rsidR="00511828" w:rsidRPr="00511828" w:rsidRDefault="00511828" w:rsidP="00511828">
      <w:pPr>
        <w:pStyle w:val="StepLevel2"/>
        <w:numPr>
          <w:ilvl w:val="0"/>
          <w:numId w:val="0"/>
        </w:numPr>
        <w:ind w:left="576"/>
      </w:pPr>
      <w:r>
        <w:rPr>
          <w:rFonts w:eastAsia="Times New Roman"/>
          <w:lang w:val="en-GB"/>
        </w:rPr>
        <w:lastRenderedPageBreak/>
        <w:t>You can tag all the HTML files in a folder as showme wrapper files so that they appear as showmes in Google Analytics statistics when they are accessed.</w:t>
      </w:r>
    </w:p>
    <w:p w:rsidR="00511828" w:rsidRPr="00511828" w:rsidRDefault="00511828" w:rsidP="00511828">
      <w:pPr>
        <w:pStyle w:val="StepLevel2"/>
        <w:numPr>
          <w:ilvl w:val="0"/>
          <w:numId w:val="0"/>
        </w:numPr>
        <w:ind w:left="576"/>
      </w:pPr>
      <w:r>
        <w:rPr>
          <w:rFonts w:eastAsia="Times New Roman"/>
          <w:lang w:val="en-GB"/>
        </w:rPr>
        <w:t>You typically use this feature once only, when you first tag your showme wrappers. When you subsequently add showmes, it is probably easier to copy and rename existing wrappers.</w:t>
      </w:r>
    </w:p>
    <w:p w:rsidR="00511828" w:rsidRPr="00511828" w:rsidRDefault="00511828" w:rsidP="00E11CAA">
      <w:pPr>
        <w:pStyle w:val="StepLevel2"/>
      </w:pPr>
      <w:r>
        <w:rPr>
          <w:rFonts w:eastAsia="Times New Roman"/>
          <w:lang w:val="en-GB"/>
        </w:rPr>
        <w:t>Create a folder beneath the contents folder of your Web</w:t>
      </w:r>
      <w:r w:rsidR="00A109C5">
        <w:rPr>
          <w:rFonts w:eastAsia="Times New Roman"/>
          <w:lang w:val="en-GB"/>
        </w:rPr>
        <w:t>H</w:t>
      </w:r>
      <w:r>
        <w:rPr>
          <w:rFonts w:eastAsia="Times New Roman"/>
          <w:lang w:val="en-GB"/>
        </w:rPr>
        <w:t>elp system and copy your showme wrappers into it.</w:t>
      </w:r>
    </w:p>
    <w:p w:rsidR="00511828" w:rsidRPr="00511828" w:rsidRDefault="00511828" w:rsidP="00E11CAA">
      <w:pPr>
        <w:pStyle w:val="StepLevel2"/>
      </w:pPr>
      <w:r>
        <w:rPr>
          <w:rFonts w:eastAsia="Times New Roman"/>
          <w:lang w:val="en-GB"/>
        </w:rPr>
        <w:t xml:space="preserve">Uncomment the </w:t>
      </w:r>
      <w:r w:rsidRPr="004F7557">
        <w:rPr>
          <w:rFonts w:ascii="Courier New" w:eastAsia="Times New Roman" w:hAnsi="Courier New" w:cs="Courier New"/>
          <w:lang w:val="en-GB"/>
        </w:rPr>
        <w:t>showme_wrappers_folder</w:t>
      </w:r>
      <w:r>
        <w:rPr>
          <w:rFonts w:eastAsia="Times New Roman"/>
          <w:lang w:val="en-GB"/>
        </w:rPr>
        <w:t xml:space="preserve"> key and update it with the location of this folder.</w:t>
      </w:r>
    </w:p>
    <w:p w:rsidR="00511828" w:rsidRDefault="00511828" w:rsidP="00511828">
      <w:pPr>
        <w:pStyle w:val="StepLevel2"/>
        <w:numPr>
          <w:ilvl w:val="0"/>
          <w:numId w:val="0"/>
        </w:numPr>
        <w:ind w:left="1152"/>
        <w:rPr>
          <w:rFonts w:eastAsia="Times New Roman"/>
          <w:lang w:val="en-GB"/>
        </w:rPr>
      </w:pPr>
      <w:r>
        <w:rPr>
          <w:rFonts w:eastAsia="Times New Roman"/>
          <w:lang w:val="en-GB"/>
        </w:rPr>
        <w:t xml:space="preserve">For example, the setting </w:t>
      </w:r>
      <w:r w:rsidRPr="00700A5E">
        <w:rPr>
          <w:rFonts w:ascii="Courier New" w:eastAsia="Times New Roman" w:hAnsi="Courier New" w:cs="Courier New"/>
          <w:lang w:val="en-GB"/>
        </w:rPr>
        <w:t>showme_wrappers_folder: C:\Balance\Showmes</w:t>
      </w:r>
      <w:r>
        <w:rPr>
          <w:rFonts w:eastAsia="Times New Roman"/>
          <w:lang w:val="en-GB"/>
        </w:rPr>
        <w:t xml:space="preserve"> tells the script to tag all the files in the </w:t>
      </w:r>
      <w:r w:rsidRPr="00700A5E">
        <w:rPr>
          <w:rFonts w:ascii="Courier New" w:eastAsia="Times New Roman" w:hAnsi="Courier New" w:cs="Courier New"/>
          <w:lang w:val="en-GB"/>
        </w:rPr>
        <w:t>C:\Balance\Showmes</w:t>
      </w:r>
      <w:r>
        <w:rPr>
          <w:rFonts w:eastAsia="Times New Roman"/>
          <w:lang w:val="en-GB"/>
        </w:rPr>
        <w:t xml:space="preserve"> folder as showme wrappers.</w:t>
      </w: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936"/>
        <w:gridCol w:w="7344"/>
      </w:tblGrid>
      <w:tr w:rsidR="00511828" w:rsidRPr="00907020" w:rsidTr="003B0B64">
        <w:tc>
          <w:tcPr>
            <w:tcW w:w="936" w:type="dxa"/>
            <w:shd w:val="pct10" w:color="auto" w:fill="auto"/>
          </w:tcPr>
          <w:p w:rsidR="00511828" w:rsidRPr="00907020" w:rsidRDefault="00511828" w:rsidP="003B0B64">
            <w:pPr>
              <w:pStyle w:val="NoteIcon"/>
            </w:pPr>
            <w:r w:rsidRPr="00907020">
              <w:rPr>
                <w:noProof/>
                <w:lang w:eastAsia="ja-JP"/>
              </w:rPr>
              <w:drawing>
                <wp:inline distT="0" distB="0" distL="0" distR="0">
                  <wp:extent cx="438150" cy="438150"/>
                  <wp:effectExtent l="19050" t="0" r="0" b="0"/>
                  <wp:docPr id="10"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tc>
        <w:tc>
          <w:tcPr>
            <w:tcW w:w="7344" w:type="dxa"/>
            <w:shd w:val="pct10" w:color="auto" w:fill="auto"/>
          </w:tcPr>
          <w:p w:rsidR="00790747" w:rsidRDefault="00511828">
            <w:pPr>
              <w:spacing w:before="120" w:after="120"/>
              <w:jc w:val="left"/>
              <w:rPr>
                <w:rFonts w:eastAsia="Times New Roman"/>
                <w:lang w:val="en-GB"/>
              </w:rPr>
            </w:pPr>
            <w:r w:rsidRPr="00907020">
              <w:rPr>
                <w:rStyle w:val="NoteHeading"/>
              </w:rPr>
              <w:t>NOTE:</w:t>
            </w:r>
            <w:r w:rsidRPr="00907020">
              <w:t xml:space="preserve"> </w:t>
            </w:r>
            <w:r w:rsidR="00A109C5">
              <w:rPr>
                <w:rFonts w:eastAsia="Times New Roman"/>
                <w:lang w:val="en-GB"/>
              </w:rPr>
              <w:t>T</w:t>
            </w:r>
            <w:r>
              <w:rPr>
                <w:rFonts w:eastAsia="Times New Roman"/>
                <w:lang w:val="en-GB"/>
              </w:rPr>
              <w:t xml:space="preserve">he script does not add feedback forms to showme wrappers even when the setting </w:t>
            </w:r>
            <w:r w:rsidRPr="000C166F">
              <w:rPr>
                <w:rFonts w:ascii="Courier New" w:eastAsia="Times New Roman" w:hAnsi="Courier New" w:cs="Courier New"/>
                <w:lang w:val="en-GB"/>
              </w:rPr>
              <w:t>do_feedbackforms: yes</w:t>
            </w:r>
            <w:r>
              <w:rPr>
                <w:rFonts w:eastAsia="Times New Roman"/>
                <w:lang w:val="en-GB"/>
              </w:rPr>
              <w:t xml:space="preserve"> appears in the settings file.</w:t>
            </w:r>
          </w:p>
        </w:tc>
      </w:tr>
    </w:tbl>
    <w:p w:rsidR="00511828" w:rsidRPr="00511828" w:rsidRDefault="00511828" w:rsidP="00E11CAA">
      <w:pPr>
        <w:pStyle w:val="StepLevel2"/>
      </w:pPr>
      <w:r>
        <w:rPr>
          <w:rFonts w:eastAsia="Times New Roman"/>
          <w:lang w:val="en-GB"/>
        </w:rPr>
        <w:t xml:space="preserve">After you have </w:t>
      </w:r>
      <w:hyperlink w:anchor="run_script" w:history="1">
        <w:r w:rsidR="00F338CA">
          <w:rPr>
            <w:rStyle w:val="Hyperlink"/>
            <w:rFonts w:eastAsia="Times New Roman"/>
            <w:lang w:val="en-GB"/>
          </w:rPr>
          <w:fldChar w:fldCharType="begin"/>
        </w:r>
        <w:r w:rsidR="00A109C5">
          <w:instrText xml:space="preserve"> REF _Ref312179851 \h </w:instrText>
        </w:r>
        <w:r w:rsidR="00F338CA">
          <w:rPr>
            <w:rStyle w:val="Hyperlink"/>
            <w:rFonts w:eastAsia="Times New Roman"/>
            <w:lang w:val="en-GB"/>
          </w:rPr>
        </w:r>
        <w:r w:rsidR="00F338CA">
          <w:rPr>
            <w:rStyle w:val="Hyperlink"/>
            <w:rFonts w:eastAsia="Times New Roman"/>
            <w:lang w:val="en-GB"/>
          </w:rPr>
          <w:fldChar w:fldCharType="separate"/>
        </w:r>
        <w:r w:rsidR="00A109C5">
          <w:t>Run the Script</w:t>
        </w:r>
        <w:r w:rsidR="00F338CA">
          <w:rPr>
            <w:rStyle w:val="Hyperlink"/>
            <w:rFonts w:eastAsia="Times New Roman"/>
            <w:lang w:val="en-GB"/>
          </w:rPr>
          <w:fldChar w:fldCharType="end"/>
        </w:r>
      </w:hyperlink>
      <w:r>
        <w:rPr>
          <w:rFonts w:eastAsia="Times New Roman"/>
          <w:lang w:val="en-GB"/>
        </w:rPr>
        <w:t>, remove the showme wrappers from the help system and move them to the folder on the Cloud where you store your showme videos.</w:t>
      </w:r>
    </w:p>
    <w:p w:rsidR="00511828" w:rsidRDefault="00511828" w:rsidP="00511828">
      <w:pPr>
        <w:pStyle w:val="StepHeading"/>
      </w:pPr>
      <w:bookmarkStart w:id="21" w:name="_Ref312179851"/>
      <w:r>
        <w:t>Run the Script</w:t>
      </w:r>
      <w:bookmarkEnd w:id="21"/>
    </w:p>
    <w:p w:rsidR="00511828" w:rsidRPr="00511828" w:rsidRDefault="00511828" w:rsidP="00511828">
      <w:pPr>
        <w:pStyle w:val="StepLevel2"/>
      </w:pPr>
      <w:r w:rsidRPr="00C3597C">
        <w:rPr>
          <w:rFonts w:eastAsia="Times New Roman"/>
          <w:lang w:val="en-GB"/>
        </w:rPr>
        <w:t xml:space="preserve">Launch the Ruby command window by clicking </w:t>
      </w:r>
      <w:r w:rsidRPr="00C3597C">
        <w:rPr>
          <w:rFonts w:eastAsia="Times New Roman"/>
          <w:b/>
          <w:bCs/>
          <w:lang w:val="en-GB"/>
        </w:rPr>
        <w:t>Ruby1.</w:t>
      </w:r>
      <w:r w:rsidR="007E6615">
        <w:rPr>
          <w:rFonts w:eastAsia="Times New Roman"/>
          <w:b/>
          <w:bCs/>
          <w:lang w:val="en-GB"/>
        </w:rPr>
        <w:t>9</w:t>
      </w:r>
      <w:r w:rsidRPr="00C3597C">
        <w:rPr>
          <w:rFonts w:eastAsia="Times New Roman"/>
          <w:b/>
          <w:bCs/>
          <w:lang w:val="en-GB"/>
        </w:rPr>
        <w:t>.</w:t>
      </w:r>
      <w:r w:rsidR="007E6615">
        <w:rPr>
          <w:rFonts w:eastAsia="Times New Roman"/>
          <w:b/>
          <w:bCs/>
          <w:lang w:val="en-GB"/>
        </w:rPr>
        <w:t>3</w:t>
      </w:r>
      <w:r w:rsidRPr="00C3597C">
        <w:rPr>
          <w:rFonts w:eastAsia="Times New Roman"/>
          <w:b/>
          <w:bCs/>
          <w:lang w:val="en-GB"/>
        </w:rPr>
        <w:t>-p</w:t>
      </w:r>
      <w:r w:rsidR="007E6615">
        <w:rPr>
          <w:rFonts w:eastAsia="Times New Roman"/>
          <w:b/>
          <w:bCs/>
          <w:lang w:val="en-GB"/>
        </w:rPr>
        <w:t>0</w:t>
      </w:r>
      <w:r w:rsidR="00E13F9A" w:rsidRPr="00E13F9A">
        <w:rPr>
          <w:rFonts w:eastAsia="Times New Roman"/>
          <w:bCs/>
          <w:lang w:val="en-GB"/>
        </w:rPr>
        <w:t xml:space="preserve"> &gt;</w:t>
      </w:r>
      <w:r w:rsidRPr="00C3597C">
        <w:rPr>
          <w:rFonts w:eastAsia="Times New Roman"/>
          <w:b/>
          <w:bCs/>
          <w:lang w:val="en-GB"/>
        </w:rPr>
        <w:t xml:space="preserve"> Start Command Prompt with Ruby </w:t>
      </w:r>
      <w:r w:rsidRPr="00C3597C">
        <w:rPr>
          <w:rFonts w:eastAsia="Times New Roman"/>
          <w:lang w:val="en-GB"/>
        </w:rPr>
        <w:t>on the main Windows menu.</w:t>
      </w:r>
    </w:p>
    <w:p w:rsidR="00511828" w:rsidRPr="00511828" w:rsidRDefault="00511828" w:rsidP="00511828">
      <w:pPr>
        <w:pStyle w:val="StepLevel2"/>
      </w:pPr>
      <w:r w:rsidRPr="00C3597C">
        <w:rPr>
          <w:rFonts w:eastAsia="Times New Roman"/>
          <w:lang w:val="en-GB"/>
        </w:rPr>
        <w:t xml:space="preserve">Type </w:t>
      </w:r>
      <w:r w:rsidR="00E13F9A" w:rsidRPr="00E13F9A">
        <w:rPr>
          <w:rFonts w:eastAsia="Times New Roman" w:cs="Courier New"/>
          <w:b/>
        </w:rPr>
        <w:t>cd c:\hpp\ruby</w:t>
      </w:r>
      <w:r w:rsidRPr="00C3597C">
        <w:rPr>
          <w:rFonts w:eastAsia="Times New Roman"/>
          <w:lang w:val="en-GB"/>
        </w:rPr>
        <w:t xml:space="preserve"> in the command window to navigate to the folder containing the script.</w:t>
      </w:r>
    </w:p>
    <w:p w:rsidR="00511828" w:rsidRPr="00511828" w:rsidRDefault="00511828" w:rsidP="00511828">
      <w:pPr>
        <w:pStyle w:val="StepLevel2"/>
      </w:pPr>
      <w:r w:rsidRPr="00C3597C">
        <w:rPr>
          <w:rFonts w:eastAsia="Times New Roman"/>
          <w:lang w:val="en-GB"/>
        </w:rPr>
        <w:t xml:space="preserve">Type </w:t>
      </w:r>
      <w:r w:rsidR="00E13F9A" w:rsidRPr="00E13F9A">
        <w:rPr>
          <w:rFonts w:eastAsia="Times New Roman" w:cs="Courier New"/>
          <w:b/>
          <w:shd w:val="clear" w:color="auto" w:fill="F3F3F3"/>
        </w:rPr>
        <w:t>ruby hpp.rb</w:t>
      </w:r>
      <w:r w:rsidRPr="00C3597C">
        <w:rPr>
          <w:rFonts w:eastAsia="Times New Roman"/>
          <w:lang w:val="en-GB"/>
        </w:rPr>
        <w:t xml:space="preserve"> to launch the script</w:t>
      </w:r>
      <w:r>
        <w:rPr>
          <w:rFonts w:eastAsia="Times New Roman"/>
          <w:lang w:val="en-GB"/>
        </w:rPr>
        <w:t xml:space="preserve"> with the default </w:t>
      </w:r>
      <w:r w:rsidRPr="0031147D">
        <w:rPr>
          <w:rFonts w:ascii="Courier New" w:eastAsia="Times New Roman" w:hAnsi="Courier New" w:cs="Courier New"/>
          <w:lang w:val="en-GB"/>
        </w:rPr>
        <w:t>settings/hpp.yml</w:t>
      </w:r>
      <w:r>
        <w:rPr>
          <w:rFonts w:eastAsia="Times New Roman"/>
          <w:lang w:val="en-GB"/>
        </w:rPr>
        <w:t xml:space="preserve"> settings file, or </w:t>
      </w:r>
      <w:r w:rsidR="00E13F9A" w:rsidRPr="00E13F9A">
        <w:rPr>
          <w:rFonts w:eastAsia="Times New Roman" w:cs="Courier New"/>
          <w:b/>
          <w:shd w:val="clear" w:color="auto" w:fill="F3F3F3"/>
        </w:rPr>
        <w:t>ruby hpp.rb</w:t>
      </w:r>
      <w:r w:rsidR="00E13F9A" w:rsidRPr="00E13F9A">
        <w:rPr>
          <w:rFonts w:eastAsia="Times New Roman" w:cs="Courier New"/>
          <w:b/>
          <w:lang w:val="en-GB"/>
        </w:rPr>
        <w:t xml:space="preserve"> &lt;settings-file-without-extension&gt;</w:t>
      </w:r>
      <w:r w:rsidRPr="00863274">
        <w:rPr>
          <w:rFonts w:eastAsia="Times New Roman"/>
          <w:lang w:val="en-GB"/>
        </w:rPr>
        <w:t xml:space="preserve"> </w:t>
      </w:r>
      <w:r w:rsidRPr="00C3597C">
        <w:rPr>
          <w:rFonts w:eastAsia="Times New Roman"/>
          <w:lang w:val="en-GB"/>
        </w:rPr>
        <w:t>to launch the script</w:t>
      </w:r>
      <w:r w:rsidRPr="00863274">
        <w:rPr>
          <w:rFonts w:eastAsia="Times New Roman"/>
          <w:lang w:val="en-GB"/>
        </w:rPr>
        <w:t xml:space="preserve"> and use the </w:t>
      </w:r>
      <w:r w:rsidRPr="0031147D">
        <w:rPr>
          <w:rFonts w:ascii="Courier New" w:eastAsia="Times New Roman" w:hAnsi="Courier New" w:cs="Courier New"/>
          <w:lang w:val="en-GB"/>
        </w:rPr>
        <w:t>settings/&lt;settings-file</w:t>
      </w:r>
      <w:r>
        <w:rPr>
          <w:rFonts w:ascii="Courier New" w:eastAsia="Times New Roman" w:hAnsi="Courier New" w:cs="Courier New"/>
          <w:lang w:val="en-GB"/>
        </w:rPr>
        <w:t>-without-extension</w:t>
      </w:r>
      <w:r w:rsidRPr="0031147D">
        <w:rPr>
          <w:rFonts w:ascii="Courier New" w:eastAsia="Times New Roman" w:hAnsi="Courier New" w:cs="Courier New"/>
          <w:lang w:val="en-GB"/>
        </w:rPr>
        <w:t>&gt;.yml</w:t>
      </w:r>
      <w:r w:rsidRPr="00863274">
        <w:rPr>
          <w:rFonts w:eastAsia="Times New Roman"/>
          <w:lang w:val="en-GB"/>
        </w:rPr>
        <w:t xml:space="preserve"> settings file.</w:t>
      </w:r>
    </w:p>
    <w:p w:rsidR="00511828" w:rsidRDefault="00511828" w:rsidP="00511828">
      <w:pPr>
        <w:pStyle w:val="StepLevel2"/>
        <w:numPr>
          <w:ilvl w:val="0"/>
          <w:numId w:val="0"/>
        </w:numPr>
        <w:ind w:left="1152"/>
        <w:rPr>
          <w:rFonts w:eastAsia="Times New Roman"/>
        </w:rPr>
      </w:pPr>
      <w:r>
        <w:rPr>
          <w:rFonts w:eastAsia="Times New Roman"/>
        </w:rPr>
        <w:t xml:space="preserve">For example, type </w:t>
      </w:r>
      <w:r w:rsidR="00E13F9A" w:rsidRPr="00E13F9A">
        <w:rPr>
          <w:rFonts w:eastAsia="Times New Roman" w:cs="Courier New"/>
          <w:b/>
        </w:rPr>
        <w:t>ruby hpp.rb balance</w:t>
      </w:r>
      <w:r>
        <w:rPr>
          <w:rFonts w:eastAsia="Times New Roman"/>
        </w:rPr>
        <w:t xml:space="preserve"> to launch the script and use the </w:t>
      </w:r>
      <w:r w:rsidRPr="0094540C">
        <w:rPr>
          <w:rFonts w:ascii="Courier New" w:eastAsia="Times New Roman" w:hAnsi="Courier New" w:cs="Courier New"/>
        </w:rPr>
        <w:t>settings/b</w:t>
      </w:r>
      <w:r w:rsidRPr="00863274">
        <w:rPr>
          <w:rFonts w:ascii="Courier New" w:eastAsia="Times New Roman" w:hAnsi="Courier New" w:cs="Courier New"/>
        </w:rPr>
        <w:t>alance.yml</w:t>
      </w:r>
      <w:r>
        <w:rPr>
          <w:rFonts w:eastAsia="Times New Roman"/>
        </w:rPr>
        <w:t xml:space="preserve"> settings file.</w:t>
      </w:r>
    </w:p>
    <w:p w:rsidR="00E01505" w:rsidRDefault="00E01505" w:rsidP="00511828">
      <w:pPr>
        <w:pStyle w:val="StepLevel2"/>
        <w:numPr>
          <w:ilvl w:val="0"/>
          <w:numId w:val="0"/>
        </w:numPr>
        <w:ind w:left="1152"/>
        <w:rPr>
          <w:rFonts w:eastAsia="Times New Roman"/>
        </w:rPr>
      </w:pPr>
      <w:r w:rsidRPr="00E01505">
        <w:rPr>
          <w:rFonts w:eastAsia="Times New Roman"/>
        </w:rPr>
        <w:t xml:space="preserve">Do not include the </w:t>
      </w:r>
      <w:r w:rsidRPr="00E01505">
        <w:rPr>
          <w:rFonts w:ascii="Courier New" w:eastAsia="Times New Roman" w:hAnsi="Courier New" w:cs="Courier New"/>
        </w:rPr>
        <w:t>settings/</w:t>
      </w:r>
      <w:r w:rsidRPr="00E01505">
        <w:rPr>
          <w:rFonts w:eastAsia="Times New Roman"/>
        </w:rPr>
        <w:t xml:space="preserve"> folder before the settings file when you specify a settings file. The script always looks in the </w:t>
      </w:r>
      <w:r w:rsidR="00790747" w:rsidRPr="00790747">
        <w:rPr>
          <w:rFonts w:ascii="Courier New" w:eastAsia="Times New Roman" w:hAnsi="Courier New" w:cs="Courier New"/>
        </w:rPr>
        <w:t>settings</w:t>
      </w:r>
      <w:r w:rsidRPr="00E01505">
        <w:rPr>
          <w:rFonts w:eastAsia="Times New Roman"/>
        </w:rPr>
        <w:t xml:space="preserve"> folder by default.</w:t>
      </w:r>
    </w:p>
    <w:p w:rsidR="00E01505" w:rsidRDefault="00E01505" w:rsidP="00E01505">
      <w:pPr>
        <w:pStyle w:val="StepLevel2"/>
        <w:numPr>
          <w:ilvl w:val="0"/>
          <w:numId w:val="0"/>
        </w:numPr>
        <w:ind w:left="432" w:firstLine="720"/>
        <w:rPr>
          <w:rFonts w:eastAsia="Times New Roman"/>
        </w:rPr>
      </w:pPr>
      <w:r w:rsidRPr="00E13F9A">
        <w:rPr>
          <w:rFonts w:eastAsia="Times New Roman"/>
        </w:rPr>
        <w:t xml:space="preserve">Do not include the </w:t>
      </w:r>
      <w:r w:rsidRPr="00E13F9A">
        <w:rPr>
          <w:rFonts w:ascii="Courier New" w:eastAsia="Times New Roman" w:hAnsi="Courier New" w:cs="Courier New"/>
        </w:rPr>
        <w:t>.yml</w:t>
      </w:r>
      <w:r w:rsidRPr="00E13F9A">
        <w:rPr>
          <w:rFonts w:eastAsia="Times New Roman"/>
        </w:rPr>
        <w:t xml:space="preserve"> extension when you specify the settings file</w:t>
      </w:r>
      <w:r>
        <w:rPr>
          <w:rFonts w:eastAsia="Times New Roman"/>
        </w:rPr>
        <w:t>.</w:t>
      </w: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936"/>
        <w:gridCol w:w="7344"/>
      </w:tblGrid>
      <w:tr w:rsidR="00511828" w:rsidRPr="00907020" w:rsidTr="003B0B64">
        <w:tc>
          <w:tcPr>
            <w:tcW w:w="936" w:type="dxa"/>
            <w:shd w:val="pct10" w:color="auto" w:fill="auto"/>
          </w:tcPr>
          <w:p w:rsidR="00511828" w:rsidRPr="00907020" w:rsidRDefault="00511828" w:rsidP="003B0B64">
            <w:pPr>
              <w:pStyle w:val="NoteIcon"/>
            </w:pPr>
            <w:r w:rsidRPr="00907020">
              <w:rPr>
                <w:noProof/>
                <w:lang w:eastAsia="ja-JP"/>
              </w:rPr>
              <w:drawing>
                <wp:inline distT="0" distB="0" distL="0" distR="0">
                  <wp:extent cx="438150" cy="438150"/>
                  <wp:effectExtent l="19050" t="0" r="0" b="0"/>
                  <wp:docPr id="12"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tc>
        <w:tc>
          <w:tcPr>
            <w:tcW w:w="7344" w:type="dxa"/>
            <w:shd w:val="pct10" w:color="auto" w:fill="auto"/>
          </w:tcPr>
          <w:p w:rsidR="00790747" w:rsidRDefault="00511828">
            <w:pPr>
              <w:pStyle w:val="ListParagraph"/>
              <w:spacing w:before="120" w:after="120" w:line="240" w:lineRule="auto"/>
              <w:ind w:left="216"/>
            </w:pPr>
            <w:r w:rsidRPr="00907020">
              <w:rPr>
                <w:rStyle w:val="NoteHeading"/>
              </w:rPr>
              <w:t>NOTE</w:t>
            </w:r>
            <w:r w:rsidR="00A109C5">
              <w:rPr>
                <w:rStyle w:val="NoteHeading"/>
              </w:rPr>
              <w:t>S</w:t>
            </w:r>
            <w:r w:rsidRPr="00907020">
              <w:rPr>
                <w:rStyle w:val="NoteHeading"/>
              </w:rPr>
              <w:t>:</w:t>
            </w:r>
            <w:r w:rsidRPr="00907020">
              <w:t xml:space="preserve"> </w:t>
            </w:r>
          </w:p>
          <w:p w:rsidR="00E60593" w:rsidRDefault="00E60593">
            <w:pPr>
              <w:pStyle w:val="ListParagraph"/>
              <w:spacing w:before="120" w:after="120" w:line="240" w:lineRule="auto"/>
              <w:ind w:left="216"/>
            </w:pPr>
          </w:p>
          <w:p w:rsidR="00E01505" w:rsidRDefault="00E01505" w:rsidP="00E01505">
            <w:pPr>
              <w:pStyle w:val="ListParagraph"/>
              <w:numPr>
                <w:ilvl w:val="0"/>
                <w:numId w:val="9"/>
              </w:numPr>
              <w:spacing w:before="120" w:after="120" w:line="240" w:lineRule="auto"/>
              <w:ind w:left="216" w:firstLine="0"/>
              <w:rPr>
                <w:rFonts w:ascii="Verdana" w:eastAsia="Times New Roman" w:hAnsi="Verdana" w:cs="Times New Roman"/>
                <w:sz w:val="20"/>
                <w:szCs w:val="20"/>
              </w:rPr>
            </w:pPr>
            <w:r w:rsidRPr="00E01505">
              <w:rPr>
                <w:rFonts w:ascii="Verdana" w:eastAsia="Times New Roman" w:hAnsi="Verdana" w:cs="Times New Roman"/>
                <w:sz w:val="20"/>
                <w:szCs w:val="20"/>
              </w:rPr>
              <w:t>If the script ran with errors or did not run, verify the settings in your settings file closely. The current version of the script contains limited error checking, and the script will fail if your settings are not correct.</w:t>
            </w:r>
          </w:p>
          <w:p w:rsidR="00E01505" w:rsidRDefault="00E01505">
            <w:pPr>
              <w:pStyle w:val="ListParagraph"/>
              <w:spacing w:before="120" w:after="120" w:line="240" w:lineRule="auto"/>
              <w:ind w:left="216"/>
              <w:rPr>
                <w:rFonts w:ascii="Verdana" w:eastAsia="Times New Roman" w:hAnsi="Verdana" w:cs="Times New Roman"/>
              </w:rPr>
            </w:pPr>
          </w:p>
          <w:p w:rsidR="00E60593" w:rsidRDefault="00E01505" w:rsidP="00E60593">
            <w:pPr>
              <w:pStyle w:val="ListParagraph"/>
              <w:numPr>
                <w:ilvl w:val="0"/>
                <w:numId w:val="9"/>
              </w:numPr>
              <w:spacing w:before="120" w:after="120" w:line="240" w:lineRule="auto"/>
              <w:ind w:left="216" w:firstLine="0"/>
              <w:rPr>
                <w:rFonts w:ascii="Verdana" w:eastAsia="Times New Roman" w:hAnsi="Verdana" w:cs="Times New Roman"/>
                <w:sz w:val="20"/>
                <w:szCs w:val="20"/>
              </w:rPr>
            </w:pPr>
            <w:r w:rsidRPr="00E01505">
              <w:rPr>
                <w:rFonts w:ascii="Verdana" w:eastAsia="Times New Roman" w:hAnsi="Verdana" w:cs="Times New Roman"/>
                <w:sz w:val="20"/>
                <w:szCs w:val="20"/>
              </w:rPr>
              <w:t xml:space="preserve">Once you have verified your settings, re-run the script on a </w:t>
            </w:r>
            <w:r w:rsidRPr="00E01505">
              <w:rPr>
                <w:rFonts w:ascii="Verdana" w:eastAsia="Times New Roman" w:hAnsi="Verdana" w:cs="Times New Roman"/>
                <w:sz w:val="20"/>
                <w:szCs w:val="20"/>
              </w:rPr>
              <w:lastRenderedPageBreak/>
              <w:t>clean, unprocessed version of your WebHelp system.</w:t>
            </w:r>
          </w:p>
          <w:p w:rsidR="00E01505" w:rsidRPr="00E60593" w:rsidRDefault="00E01505" w:rsidP="00E60593">
            <w:pPr>
              <w:spacing w:before="120" w:after="120"/>
              <w:ind w:left="216"/>
              <w:rPr>
                <w:rFonts w:eastAsia="Times New Roman"/>
              </w:rPr>
            </w:pPr>
            <w:r w:rsidRPr="00E60593">
              <w:rPr>
                <w:rFonts w:eastAsia="Times New Roman"/>
              </w:rPr>
              <w:t>Always run or re-run the script on a clean copy of the help system. The script is not designed to run more than once on the same WebHelp system.</w:t>
            </w:r>
          </w:p>
          <w:p w:rsidR="00790747" w:rsidRDefault="00511828">
            <w:pPr>
              <w:spacing w:before="120" w:after="120"/>
              <w:ind w:left="216"/>
              <w:jc w:val="left"/>
              <w:rPr>
                <w:rFonts w:eastAsia="Times New Roman"/>
              </w:rPr>
            </w:pPr>
            <w:r w:rsidRPr="00A109C5">
              <w:rPr>
                <w:rFonts w:eastAsia="Times New Roman"/>
                <w:lang w:val="en-GB"/>
              </w:rPr>
              <w:t>If the script runs without errors, the screen displays the following text:</w:t>
            </w:r>
          </w:p>
          <w:p w:rsidR="00E01505" w:rsidRDefault="00511828">
            <w:pPr>
              <w:spacing w:before="120" w:after="120"/>
              <w:ind w:left="216"/>
              <w:jc w:val="left"/>
              <w:rPr>
                <w:rFonts w:ascii="Courier New" w:eastAsia="Times New Roman" w:hAnsi="Courier New" w:cs="Courier New"/>
              </w:rPr>
            </w:pPr>
            <w:r w:rsidRPr="00A109C5">
              <w:rPr>
                <w:rFonts w:ascii="Courier New" w:eastAsia="Times New Roman" w:hAnsi="Courier New" w:cs="Courier New"/>
              </w:rPr>
              <w:t>File: &lt;webhelp-file-name&gt;</w:t>
            </w:r>
            <w:r w:rsidRPr="00A109C5">
              <w:rPr>
                <w:rFonts w:ascii="Courier New" w:eastAsia="Times New Roman" w:hAnsi="Courier New" w:cs="Courier New"/>
              </w:rPr>
              <w:br/>
              <w:t>Working……Done!</w:t>
            </w:r>
          </w:p>
          <w:p w:rsidR="00E01505" w:rsidRDefault="00E01505" w:rsidP="00E01505">
            <w:pPr>
              <w:pStyle w:val="ListParagraph"/>
              <w:numPr>
                <w:ilvl w:val="0"/>
                <w:numId w:val="9"/>
              </w:numPr>
              <w:spacing w:before="120" w:after="120" w:line="240" w:lineRule="auto"/>
              <w:ind w:left="216" w:firstLine="0"/>
              <w:rPr>
                <w:rFonts w:ascii="Verdana" w:eastAsia="Times New Roman" w:hAnsi="Verdana" w:cs="Times New Roman"/>
                <w:sz w:val="20"/>
                <w:szCs w:val="20"/>
              </w:rPr>
            </w:pPr>
            <w:r w:rsidRPr="00E01505">
              <w:rPr>
                <w:rFonts w:ascii="Verdana" w:eastAsia="Times New Roman" w:hAnsi="Verdana" w:cs="Times New Roman"/>
                <w:sz w:val="20"/>
                <w:szCs w:val="20"/>
              </w:rPr>
              <w:t>If the errors persist, send an email that describes the problem to help-metrics@mdsol.com.</w:t>
            </w:r>
          </w:p>
          <w:p w:rsidR="00E01505" w:rsidRDefault="00E01505">
            <w:pPr>
              <w:spacing w:before="120" w:after="120"/>
              <w:ind w:left="216"/>
              <w:jc w:val="left"/>
              <w:rPr>
                <w:rFonts w:ascii="Courier New" w:eastAsia="Times New Roman" w:hAnsi="Courier New" w:cs="Courier New"/>
              </w:rPr>
            </w:pPr>
          </w:p>
          <w:p w:rsidR="00790747" w:rsidRDefault="00790747">
            <w:pPr>
              <w:spacing w:before="120" w:after="120"/>
              <w:ind w:left="216"/>
              <w:jc w:val="left"/>
              <w:rPr>
                <w:rFonts w:eastAsia="Times New Roman"/>
                <w:lang w:val="en-GB"/>
              </w:rPr>
            </w:pPr>
          </w:p>
        </w:tc>
      </w:tr>
    </w:tbl>
    <w:p w:rsidR="006C2ADD" w:rsidRDefault="006C2ADD">
      <w:pPr>
        <w:jc w:val="center"/>
      </w:pPr>
      <w:r>
        <w:lastRenderedPageBreak/>
        <w:br w:type="page"/>
      </w:r>
    </w:p>
    <w:p w:rsidR="00717801" w:rsidRDefault="00FC6A60" w:rsidP="00FC6A60">
      <w:pPr>
        <w:pStyle w:val="Heading1"/>
      </w:pPr>
      <w:bookmarkStart w:id="22" w:name="_Toc290383594"/>
      <w:r>
        <w:lastRenderedPageBreak/>
        <w:t>Appendixes</w:t>
      </w:r>
      <w:bookmarkEnd w:id="22"/>
    </w:p>
    <w:p w:rsidR="00FC6A60" w:rsidRPr="00907020" w:rsidRDefault="00FC6A60" w:rsidP="00511828">
      <w:pPr>
        <w:pStyle w:val="BodyText"/>
      </w:pPr>
      <w:r w:rsidRPr="00760EEE">
        <w:rPr>
          <w:rFonts w:eastAsia="Calibri"/>
          <w:highlight w:val="yellow"/>
        </w:rPr>
        <w:t>Appendi</w:t>
      </w:r>
      <w:r w:rsidR="00AE165F">
        <w:rPr>
          <w:rFonts w:eastAsia="Calibri"/>
          <w:highlight w:val="yellow"/>
        </w:rPr>
        <w:t>x</w:t>
      </w:r>
      <w:r w:rsidRPr="00760EEE">
        <w:rPr>
          <w:rFonts w:eastAsia="Calibri"/>
          <w:highlight w:val="yellow"/>
        </w:rPr>
        <w:t>es are optional and are not included in this Work Instruction.</w:t>
      </w:r>
    </w:p>
    <w:sectPr w:rsidR="00FC6A60" w:rsidRPr="00907020" w:rsidSect="008C5B2B">
      <w:headerReference w:type="default" r:id="rId18"/>
      <w:footerReference w:type="default" r:id="rId19"/>
      <w:pgSz w:w="12240" w:h="15840" w:code="1"/>
      <w:pgMar w:top="1440" w:right="1440" w:bottom="2160" w:left="1440" w:header="72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606" w:rsidRDefault="001E1606" w:rsidP="0091352A">
      <w:pPr>
        <w:spacing w:before="0" w:after="0"/>
      </w:pPr>
      <w:r>
        <w:separator/>
      </w:r>
    </w:p>
  </w:endnote>
  <w:endnote w:type="continuationSeparator" w:id="0">
    <w:p w:rsidR="001E1606" w:rsidRDefault="001E1606" w:rsidP="0091352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573" w:rsidRDefault="00E62E3B" w:rsidP="00E62E3B">
    <w:pPr>
      <w:pStyle w:val="Footer"/>
      <w:pBdr>
        <w:top w:val="single" w:sz="4" w:space="1" w:color="auto"/>
      </w:pBdr>
    </w:pPr>
    <w:r>
      <w:t>Medidata Solutions, Inc.</w:t>
    </w:r>
    <w:r>
      <w:tab/>
      <w:t>MEDIDATA CONFIDENTIAL</w:t>
    </w:r>
    <w:r>
      <w:tab/>
      <w:t xml:space="preserve">Page </w:t>
    </w:r>
    <w:r w:rsidR="00F338CA">
      <w:fldChar w:fldCharType="begin"/>
    </w:r>
    <w:r w:rsidR="00B86049">
      <w:instrText xml:space="preserve"> PAGE   \* MERGEFORMAT </w:instrText>
    </w:r>
    <w:r w:rsidR="00F338CA">
      <w:fldChar w:fldCharType="separate"/>
    </w:r>
    <w:r w:rsidR="00714A9C">
      <w:rPr>
        <w:noProof/>
      </w:rPr>
      <w:t>5</w:t>
    </w:r>
    <w:r w:rsidR="00F338CA">
      <w:rPr>
        <w:noProof/>
      </w:rPr>
      <w:fldChar w:fldCharType="end"/>
    </w:r>
    <w:r>
      <w:t xml:space="preserve"> of </w:t>
    </w:r>
    <w:fldSimple w:instr=" NUMPAGES   \* MERGEFORMAT ">
      <w:r w:rsidR="00714A9C">
        <w:rPr>
          <w:noProof/>
        </w:rPr>
        <w:t>12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B2B" w:rsidRDefault="008C5B2B" w:rsidP="002B40CE">
    <w:pPr>
      <w:pStyle w:val="Footer"/>
      <w:pBdr>
        <w:top w:val="single" w:sz="4" w:space="1" w:color="auto"/>
      </w:pBdr>
      <w:tabs>
        <w:tab w:val="clear" w:pos="4680"/>
        <w:tab w:val="clear" w:pos="9360"/>
        <w:tab w:val="center" w:pos="6480"/>
        <w:tab w:val="right" w:pos="12960"/>
      </w:tabs>
    </w:pPr>
    <w:r>
      <w:t>Medidata Solutions, Inc.</w:t>
    </w:r>
    <w:r>
      <w:tab/>
      <w:t>MEDIDATA CONFIDENTIAL</w:t>
    </w:r>
    <w:r>
      <w:tab/>
      <w:t xml:space="preserve">Page </w:t>
    </w:r>
    <w:r w:rsidR="00F338CA">
      <w:fldChar w:fldCharType="begin"/>
    </w:r>
    <w:r w:rsidR="00B86049">
      <w:instrText xml:space="preserve"> PAGE   \* MERGEFORMAT </w:instrText>
    </w:r>
    <w:r w:rsidR="00F338CA">
      <w:fldChar w:fldCharType="separate"/>
    </w:r>
    <w:r w:rsidR="00714A9C">
      <w:rPr>
        <w:noProof/>
      </w:rPr>
      <w:t>6</w:t>
    </w:r>
    <w:r w:rsidR="00F338CA">
      <w:rPr>
        <w:noProof/>
      </w:rPr>
      <w:fldChar w:fldCharType="end"/>
    </w:r>
    <w:r>
      <w:t xml:space="preserve"> of </w:t>
    </w:r>
    <w:fldSimple w:instr=" NUMPAGES   \* MERGEFORMAT ">
      <w:r w:rsidR="00714A9C">
        <w:rPr>
          <w:noProof/>
        </w:rPr>
        <w:t>12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B2B" w:rsidRDefault="008C5B2B" w:rsidP="008C5B2B">
    <w:pPr>
      <w:pStyle w:val="Footer"/>
      <w:pBdr>
        <w:top w:val="single" w:sz="4" w:space="1" w:color="auto"/>
      </w:pBdr>
      <w:tabs>
        <w:tab w:val="clear" w:pos="4680"/>
        <w:tab w:val="center" w:pos="5040"/>
      </w:tabs>
    </w:pPr>
    <w:r>
      <w:t>Medidata Solutions, Inc.</w:t>
    </w:r>
    <w:r>
      <w:tab/>
      <w:t>MEDIDATA CONFIDENTIAL</w:t>
    </w:r>
    <w:r>
      <w:tab/>
      <w:t xml:space="preserve">Page </w:t>
    </w:r>
    <w:r w:rsidR="00F338CA">
      <w:fldChar w:fldCharType="begin"/>
    </w:r>
    <w:r w:rsidR="00B86049">
      <w:instrText xml:space="preserve"> PAGE   \* MERGEFORMAT </w:instrText>
    </w:r>
    <w:r w:rsidR="00F338CA">
      <w:fldChar w:fldCharType="separate"/>
    </w:r>
    <w:r w:rsidR="00714A9C">
      <w:rPr>
        <w:noProof/>
      </w:rPr>
      <w:t>11</w:t>
    </w:r>
    <w:r w:rsidR="00F338CA">
      <w:rPr>
        <w:noProof/>
      </w:rPr>
      <w:fldChar w:fldCharType="end"/>
    </w:r>
    <w:r>
      <w:t xml:space="preserve"> of </w:t>
    </w:r>
    <w:fldSimple w:instr=" NUMPAGES   \* MERGEFORMAT ">
      <w:r w:rsidR="00714A9C">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606" w:rsidRDefault="001E1606" w:rsidP="0091352A">
      <w:pPr>
        <w:spacing w:before="0" w:after="0"/>
      </w:pPr>
      <w:r>
        <w:separator/>
      </w:r>
    </w:p>
  </w:footnote>
  <w:footnote w:type="continuationSeparator" w:id="0">
    <w:p w:rsidR="001E1606" w:rsidRDefault="001E1606" w:rsidP="0091352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2FE" w:rsidRDefault="00F338CA" w:rsidP="00A542FE">
    <w:pPr>
      <w:pStyle w:val="Header"/>
      <w:pBdr>
        <w:bottom w:val="single" w:sz="4" w:space="1" w:color="auto"/>
      </w:pBdr>
      <w:tabs>
        <w:tab w:val="left" w:pos="0"/>
      </w:tabs>
    </w:pPr>
    <w:fldSimple w:instr=" STYLEREF  DocTypeNumber  \* MERGEFORMAT ">
      <w:r w:rsidR="00714A9C">
        <w:rPr>
          <w:noProof/>
        </w:rPr>
        <w:t>WI-TCS-024-00</w:t>
      </w:r>
    </w:fldSimple>
    <w:r w:rsidR="00A542FE">
      <w:tab/>
    </w:r>
    <w:r w:rsidR="00A542FE">
      <w:tab/>
    </w:r>
    <w:fldSimple w:instr=" STYLEREF  DocTitle  \* MERGEFORMAT ">
      <w:r w:rsidR="00714A9C" w:rsidRPr="00714A9C">
        <w:rPr>
          <w:bCs/>
          <w:noProof/>
        </w:rPr>
        <w:t>Online</w:t>
      </w:r>
      <w:r w:rsidR="00714A9C">
        <w:rPr>
          <w:noProof/>
        </w:rPr>
        <w:t xml:space="preserve"> Help Metrics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B2B" w:rsidRDefault="00F338CA" w:rsidP="002B40CE">
    <w:pPr>
      <w:pStyle w:val="Header"/>
      <w:pBdr>
        <w:bottom w:val="single" w:sz="4" w:space="1" w:color="auto"/>
      </w:pBdr>
      <w:tabs>
        <w:tab w:val="clear" w:pos="4680"/>
        <w:tab w:val="clear" w:pos="9360"/>
        <w:tab w:val="left" w:pos="0"/>
        <w:tab w:val="center" w:pos="6480"/>
        <w:tab w:val="right" w:pos="12960"/>
      </w:tabs>
    </w:pPr>
    <w:fldSimple w:instr=" STYLEREF  DocTypeNumber  \* MERGEFORMAT ">
      <w:r w:rsidR="00714A9C">
        <w:rPr>
          <w:noProof/>
        </w:rPr>
        <w:t>WI-TCS-024-00</w:t>
      </w:r>
    </w:fldSimple>
    <w:r w:rsidR="008C5B2B">
      <w:tab/>
    </w:r>
    <w:r w:rsidR="008C5B2B">
      <w:tab/>
    </w:r>
    <w:fldSimple w:instr=" STYLEREF  DocTitle  \* MERGEFORMAT ">
      <w:r w:rsidR="00714A9C" w:rsidRPr="00714A9C">
        <w:rPr>
          <w:bCs/>
          <w:noProof/>
        </w:rPr>
        <w:t>Online</w:t>
      </w:r>
      <w:r w:rsidR="00714A9C">
        <w:rPr>
          <w:noProof/>
        </w:rPr>
        <w:t xml:space="preserve"> Help Metrics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B2B" w:rsidRDefault="00F338CA" w:rsidP="008C5B2B">
    <w:pPr>
      <w:pStyle w:val="Header"/>
      <w:pBdr>
        <w:bottom w:val="single" w:sz="4" w:space="1" w:color="auto"/>
      </w:pBdr>
      <w:tabs>
        <w:tab w:val="clear" w:pos="4680"/>
        <w:tab w:val="left" w:pos="0"/>
        <w:tab w:val="center" w:pos="5040"/>
      </w:tabs>
    </w:pPr>
    <w:fldSimple w:instr=" STYLEREF  DocTypeNumber  \* MERGEFORMAT ">
      <w:r w:rsidR="00714A9C">
        <w:rPr>
          <w:noProof/>
        </w:rPr>
        <w:t>WI-TCS-024-00</w:t>
      </w:r>
    </w:fldSimple>
    <w:r w:rsidR="008C5B2B">
      <w:tab/>
    </w:r>
    <w:r w:rsidR="008C5B2B">
      <w:tab/>
    </w:r>
    <w:fldSimple w:instr=" STYLEREF  DocTitle  \* MERGEFORMAT ">
      <w:r w:rsidR="00714A9C" w:rsidRPr="00714A9C">
        <w:rPr>
          <w:bCs/>
          <w:noProof/>
        </w:rPr>
        <w:t>Online</w:t>
      </w:r>
      <w:r w:rsidR="00714A9C">
        <w:rPr>
          <w:noProof/>
        </w:rPr>
        <w:t xml:space="preserve"> Help Metrics</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75F3"/>
    <w:multiLevelType w:val="multilevel"/>
    <w:tmpl w:val="86948020"/>
    <w:lvl w:ilvl="0">
      <w:start w:val="1"/>
      <w:numFmt w:val="decimal"/>
      <w:pStyle w:val="Heading1"/>
      <w:lvlText w:val="%1"/>
      <w:lvlJc w:val="left"/>
      <w:pPr>
        <w:ind w:left="360" w:hanging="360"/>
      </w:pPr>
      <w:rPr>
        <w:rFonts w:hint="default"/>
        <w:b/>
        <w:sz w:val="28"/>
        <w:szCs w:val="28"/>
      </w:rPr>
    </w:lvl>
    <w:lvl w:ilvl="1">
      <w:start w:val="1"/>
      <w:numFmt w:val="decimal"/>
      <w:pStyle w:val="Heading2"/>
      <w:lvlText w:val="%1.%2"/>
      <w:lvlJc w:val="left"/>
      <w:pPr>
        <w:ind w:left="360" w:hanging="360"/>
      </w:pPr>
      <w:rPr>
        <w:rFonts w:hint="default"/>
        <w:sz w:val="24"/>
        <w:szCs w:val="24"/>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
    <w:nsid w:val="06D548CD"/>
    <w:multiLevelType w:val="hybridMultilevel"/>
    <w:tmpl w:val="852C9218"/>
    <w:lvl w:ilvl="0" w:tplc="4B6A76E6">
      <w:start w:val="1"/>
      <w:numFmt w:val="decimal"/>
      <w:lvlText w:val="1.%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7298B"/>
    <w:multiLevelType w:val="multilevel"/>
    <w:tmpl w:val="3446BBAC"/>
    <w:lvl w:ilvl="0">
      <w:start w:val="1"/>
      <w:numFmt w:val="decimal"/>
      <w:pStyle w:val="TableHeading3"/>
      <w:lvlText w:val="%1."/>
      <w:lvlJc w:val="left"/>
      <w:pPr>
        <w:ind w:left="720" w:hanging="360"/>
      </w:pPr>
      <w:rPr>
        <w:rFonts w:hint="default"/>
      </w:rPr>
    </w:lvl>
    <w:lvl w:ilvl="1">
      <w:start w:val="1"/>
      <w:numFmt w:val="decimal"/>
      <w:pStyle w:val="TableHeading4"/>
      <w:lvlText w:val="%1.%2."/>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8C24C9F"/>
    <w:multiLevelType w:val="hybridMultilevel"/>
    <w:tmpl w:val="8446E4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FF07BA"/>
    <w:multiLevelType w:val="multilevel"/>
    <w:tmpl w:val="1762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510D74"/>
    <w:multiLevelType w:val="hybridMultilevel"/>
    <w:tmpl w:val="7CB0F174"/>
    <w:lvl w:ilvl="0" w:tplc="AFAA7CE6">
      <w:start w:val="1"/>
      <w:numFmt w:val="decimal"/>
      <w:lvlText w:val="1.%1"/>
      <w:lvlJc w:val="left"/>
      <w:pPr>
        <w:ind w:left="1872"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
    <w:nsid w:val="6DB91D90"/>
    <w:multiLevelType w:val="multilevel"/>
    <w:tmpl w:val="DC1EEF90"/>
    <w:lvl w:ilvl="0">
      <w:start w:val="1"/>
      <w:numFmt w:val="decimal"/>
      <w:lvlText w:val="(1.%1)"/>
      <w:lvlJc w:val="left"/>
      <w:pPr>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432" w:hanging="144"/>
      </w:pPr>
      <w:rPr>
        <w:rFonts w:hint="default"/>
      </w:rPr>
    </w:lvl>
    <w:lvl w:ilvl="2">
      <w:start w:val="1"/>
      <w:numFmt w:val="decimal"/>
      <w:lvlText w:val="(%1.%2.%3)"/>
      <w:lvlJc w:val="left"/>
      <w:pPr>
        <w:ind w:left="576"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D736E17"/>
    <w:multiLevelType w:val="multilevel"/>
    <w:tmpl w:val="43A0A834"/>
    <w:lvl w:ilvl="0">
      <w:start w:val="1"/>
      <w:numFmt w:val="decimal"/>
      <w:pStyle w:val="StepHeading"/>
      <w:lvlText w:val="(%1)"/>
      <w:lvlJc w:val="left"/>
      <w:pPr>
        <w:ind w:left="432" w:hanging="144"/>
      </w:pPr>
      <w:rPr>
        <w:rFonts w:ascii="Verdana" w:hAnsi="Verdana" w:hint="default"/>
        <w:b/>
        <w:i w:val="0"/>
        <w:sz w:val="20"/>
        <w:szCs w:val="28"/>
      </w:rPr>
    </w:lvl>
    <w:lvl w:ilvl="1">
      <w:start w:val="1"/>
      <w:numFmt w:val="decimal"/>
      <w:pStyle w:val="StepLevel2"/>
      <w:lvlText w:val="(%1.%2)"/>
      <w:lvlJc w:val="left"/>
      <w:pPr>
        <w:ind w:left="630" w:firstLine="0"/>
      </w:pPr>
      <w:rPr>
        <w:rFonts w:hint="default"/>
      </w:rPr>
    </w:lvl>
    <w:lvl w:ilvl="2">
      <w:start w:val="1"/>
      <w:numFmt w:val="decimal"/>
      <w:pStyle w:val="StepLevel3"/>
      <w:lvlText w:val="(%1.%2.%3)"/>
      <w:lvlJc w:val="left"/>
      <w:pPr>
        <w:ind w:left="792" w:firstLine="72"/>
      </w:pPr>
      <w:rPr>
        <w:rFonts w:hint="default"/>
      </w:rPr>
    </w:lvl>
    <w:lvl w:ilvl="3">
      <w:start w:val="1"/>
      <w:numFmt w:val="decimal"/>
      <w:pStyle w:val="StepLevel4"/>
      <w:lvlText w:val="(%1.%2.%3.%4)"/>
      <w:lvlJc w:val="left"/>
      <w:pPr>
        <w:ind w:left="979" w:firstLine="173"/>
      </w:pPr>
      <w:rPr>
        <w:rFonts w:hint="default"/>
      </w:rPr>
    </w:lvl>
    <w:lvl w:ilvl="4">
      <w:start w:val="1"/>
      <w:numFmt w:val="decimal"/>
      <w:pStyle w:val="StepLevel5"/>
      <w:lvlText w:val="(%1.%2.%3.%4.%5)"/>
      <w:lvlJc w:val="left"/>
      <w:pPr>
        <w:ind w:left="1181" w:firstLine="259"/>
      </w:pPr>
      <w:rPr>
        <w:rFonts w:hint="default"/>
      </w:rPr>
    </w:lvl>
    <w:lvl w:ilvl="5">
      <w:start w:val="1"/>
      <w:numFmt w:val="upperLetter"/>
      <w:pStyle w:val="StepLevel6"/>
      <w:lvlText w:val="%6)"/>
      <w:lvlJc w:val="left"/>
      <w:pPr>
        <w:ind w:left="2016" w:hanging="288"/>
      </w:pPr>
      <w:rPr>
        <w:rFonts w:hint="default"/>
      </w:rPr>
    </w:lvl>
    <w:lvl w:ilvl="6">
      <w:start w:val="1"/>
      <w:numFmt w:val="bullet"/>
      <w:pStyle w:val="StepLevel7"/>
      <w:lvlText w:val=""/>
      <w:lvlJc w:val="left"/>
      <w:pPr>
        <w:ind w:left="2304" w:hanging="288"/>
      </w:pPr>
      <w:rPr>
        <w:rFonts w:ascii="Symbol" w:hAnsi="Symbol" w:hint="default"/>
        <w:color w:val="auto"/>
      </w:rPr>
    </w:lvl>
    <w:lvl w:ilvl="7">
      <w:start w:val="1"/>
      <w:numFmt w:val="bullet"/>
      <w:pStyle w:val="StepLevel8"/>
      <w:lvlText w:val=""/>
      <w:lvlJc w:val="left"/>
      <w:pPr>
        <w:tabs>
          <w:tab w:val="num" w:pos="2304"/>
        </w:tabs>
        <w:ind w:left="2592" w:hanging="288"/>
      </w:pPr>
      <w:rPr>
        <w:rFonts w:ascii="Symbol" w:hAnsi="Symbol" w:hint="default"/>
        <w:color w:val="auto"/>
        <w:sz w:val="24"/>
        <w:szCs w:val="24"/>
      </w:rPr>
    </w:lvl>
    <w:lvl w:ilvl="8">
      <w:start w:val="1"/>
      <w:numFmt w:val="bullet"/>
      <w:pStyle w:val="StepLevel9"/>
      <w:lvlText w:val=""/>
      <w:lvlJc w:val="left"/>
      <w:pPr>
        <w:ind w:left="2880" w:hanging="288"/>
      </w:pPr>
      <w:rPr>
        <w:rFonts w:ascii="Symbol" w:hAnsi="Symbol" w:hint="default"/>
        <w:color w:val="auto"/>
      </w:rPr>
    </w:lvl>
  </w:abstractNum>
  <w:num w:numId="1">
    <w:abstractNumId w:val="0"/>
  </w:num>
  <w:num w:numId="2">
    <w:abstractNumId w:val="5"/>
  </w:num>
  <w:num w:numId="3">
    <w:abstractNumId w:val="7"/>
  </w:num>
  <w:num w:numId="4">
    <w:abstractNumId w:val="6"/>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5724"/>
  <w:trackRevisions/>
  <w:defaultTabStop w:val="720"/>
  <w:drawingGridHorizontalSpacing w:val="10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2B40CE"/>
    <w:rsid w:val="00000EAB"/>
    <w:rsid w:val="00013CBF"/>
    <w:rsid w:val="000202AA"/>
    <w:rsid w:val="000215CC"/>
    <w:rsid w:val="00043476"/>
    <w:rsid w:val="000516C5"/>
    <w:rsid w:val="000544ED"/>
    <w:rsid w:val="000608DF"/>
    <w:rsid w:val="00067086"/>
    <w:rsid w:val="0006742B"/>
    <w:rsid w:val="0008743C"/>
    <w:rsid w:val="000A4103"/>
    <w:rsid w:val="000B2E2E"/>
    <w:rsid w:val="000C7550"/>
    <w:rsid w:val="000D3F34"/>
    <w:rsid w:val="000F5C77"/>
    <w:rsid w:val="00113A10"/>
    <w:rsid w:val="001323E5"/>
    <w:rsid w:val="001460E9"/>
    <w:rsid w:val="00167AB9"/>
    <w:rsid w:val="00177C69"/>
    <w:rsid w:val="00186719"/>
    <w:rsid w:val="001C38B4"/>
    <w:rsid w:val="001D0C6E"/>
    <w:rsid w:val="001D3F9C"/>
    <w:rsid w:val="001D48C1"/>
    <w:rsid w:val="001D621C"/>
    <w:rsid w:val="001E1606"/>
    <w:rsid w:val="00203723"/>
    <w:rsid w:val="0020718E"/>
    <w:rsid w:val="00220227"/>
    <w:rsid w:val="002375E7"/>
    <w:rsid w:val="00243F19"/>
    <w:rsid w:val="0025085B"/>
    <w:rsid w:val="00252CAA"/>
    <w:rsid w:val="002532AC"/>
    <w:rsid w:val="002570A5"/>
    <w:rsid w:val="00260FF0"/>
    <w:rsid w:val="00275A69"/>
    <w:rsid w:val="002924A1"/>
    <w:rsid w:val="00294843"/>
    <w:rsid w:val="002B40CE"/>
    <w:rsid w:val="002C3FF3"/>
    <w:rsid w:val="002F125E"/>
    <w:rsid w:val="003004DF"/>
    <w:rsid w:val="003107B5"/>
    <w:rsid w:val="00317CB0"/>
    <w:rsid w:val="003316AC"/>
    <w:rsid w:val="003521A8"/>
    <w:rsid w:val="00355546"/>
    <w:rsid w:val="00367DAF"/>
    <w:rsid w:val="003A3D34"/>
    <w:rsid w:val="003B19A9"/>
    <w:rsid w:val="003B59C7"/>
    <w:rsid w:val="003B72E4"/>
    <w:rsid w:val="003C1913"/>
    <w:rsid w:val="003C3038"/>
    <w:rsid w:val="003C67BA"/>
    <w:rsid w:val="003E3F88"/>
    <w:rsid w:val="003F66C3"/>
    <w:rsid w:val="003F7E62"/>
    <w:rsid w:val="00432228"/>
    <w:rsid w:val="00433F8E"/>
    <w:rsid w:val="0043530F"/>
    <w:rsid w:val="00437BB6"/>
    <w:rsid w:val="004428C2"/>
    <w:rsid w:val="00461B57"/>
    <w:rsid w:val="0046342F"/>
    <w:rsid w:val="004704B2"/>
    <w:rsid w:val="004758B0"/>
    <w:rsid w:val="004A12BE"/>
    <w:rsid w:val="004C03B7"/>
    <w:rsid w:val="004D0B28"/>
    <w:rsid w:val="004D1259"/>
    <w:rsid w:val="004D7B16"/>
    <w:rsid w:val="004F1BF9"/>
    <w:rsid w:val="00500B06"/>
    <w:rsid w:val="00511828"/>
    <w:rsid w:val="005153F6"/>
    <w:rsid w:val="005219BF"/>
    <w:rsid w:val="0052263F"/>
    <w:rsid w:val="0052402A"/>
    <w:rsid w:val="005375BA"/>
    <w:rsid w:val="0054185D"/>
    <w:rsid w:val="00544BF0"/>
    <w:rsid w:val="005465C5"/>
    <w:rsid w:val="00553322"/>
    <w:rsid w:val="00560176"/>
    <w:rsid w:val="00567787"/>
    <w:rsid w:val="005A23B1"/>
    <w:rsid w:val="005B36E1"/>
    <w:rsid w:val="005D1AA1"/>
    <w:rsid w:val="005E6CE5"/>
    <w:rsid w:val="005F508D"/>
    <w:rsid w:val="006009D6"/>
    <w:rsid w:val="00607E45"/>
    <w:rsid w:val="00614555"/>
    <w:rsid w:val="0061644A"/>
    <w:rsid w:val="006A4FC0"/>
    <w:rsid w:val="006C2ADD"/>
    <w:rsid w:val="006C7412"/>
    <w:rsid w:val="006D3D9D"/>
    <w:rsid w:val="00711970"/>
    <w:rsid w:val="00714A9C"/>
    <w:rsid w:val="00717801"/>
    <w:rsid w:val="0073097C"/>
    <w:rsid w:val="00731789"/>
    <w:rsid w:val="00733573"/>
    <w:rsid w:val="00741966"/>
    <w:rsid w:val="007502FA"/>
    <w:rsid w:val="00753AB7"/>
    <w:rsid w:val="007561BC"/>
    <w:rsid w:val="007803E9"/>
    <w:rsid w:val="00790747"/>
    <w:rsid w:val="007B5085"/>
    <w:rsid w:val="007C306C"/>
    <w:rsid w:val="007D0DDC"/>
    <w:rsid w:val="007E6615"/>
    <w:rsid w:val="00804B73"/>
    <w:rsid w:val="00811772"/>
    <w:rsid w:val="00812B18"/>
    <w:rsid w:val="0082069C"/>
    <w:rsid w:val="0082612D"/>
    <w:rsid w:val="00866BDD"/>
    <w:rsid w:val="008761D3"/>
    <w:rsid w:val="00897DAD"/>
    <w:rsid w:val="008A02F1"/>
    <w:rsid w:val="008A1B00"/>
    <w:rsid w:val="008A7A62"/>
    <w:rsid w:val="008B4074"/>
    <w:rsid w:val="008C5B2B"/>
    <w:rsid w:val="008E07EC"/>
    <w:rsid w:val="008E3F61"/>
    <w:rsid w:val="008F62BE"/>
    <w:rsid w:val="009062A7"/>
    <w:rsid w:val="00907020"/>
    <w:rsid w:val="00910634"/>
    <w:rsid w:val="0091352A"/>
    <w:rsid w:val="0092717A"/>
    <w:rsid w:val="00935E49"/>
    <w:rsid w:val="0094028C"/>
    <w:rsid w:val="00954BB6"/>
    <w:rsid w:val="00955D35"/>
    <w:rsid w:val="009735D7"/>
    <w:rsid w:val="009839F5"/>
    <w:rsid w:val="009972B4"/>
    <w:rsid w:val="00A063C6"/>
    <w:rsid w:val="00A109C5"/>
    <w:rsid w:val="00A17BAA"/>
    <w:rsid w:val="00A368E9"/>
    <w:rsid w:val="00A542FE"/>
    <w:rsid w:val="00A8489A"/>
    <w:rsid w:val="00A873C2"/>
    <w:rsid w:val="00AD2725"/>
    <w:rsid w:val="00AD5C79"/>
    <w:rsid w:val="00AE0954"/>
    <w:rsid w:val="00AE165F"/>
    <w:rsid w:val="00AF4309"/>
    <w:rsid w:val="00B031B0"/>
    <w:rsid w:val="00B16A92"/>
    <w:rsid w:val="00B60CE0"/>
    <w:rsid w:val="00B7237E"/>
    <w:rsid w:val="00B86049"/>
    <w:rsid w:val="00B9678F"/>
    <w:rsid w:val="00C037A0"/>
    <w:rsid w:val="00C15FE6"/>
    <w:rsid w:val="00C414E9"/>
    <w:rsid w:val="00C612F0"/>
    <w:rsid w:val="00C72C01"/>
    <w:rsid w:val="00CB141D"/>
    <w:rsid w:val="00CB1B86"/>
    <w:rsid w:val="00CB3B84"/>
    <w:rsid w:val="00CD350E"/>
    <w:rsid w:val="00CF3E34"/>
    <w:rsid w:val="00D04EF1"/>
    <w:rsid w:val="00D11DBC"/>
    <w:rsid w:val="00D33326"/>
    <w:rsid w:val="00D35F87"/>
    <w:rsid w:val="00D44233"/>
    <w:rsid w:val="00D8100A"/>
    <w:rsid w:val="00DF1D11"/>
    <w:rsid w:val="00DF2C3D"/>
    <w:rsid w:val="00E01505"/>
    <w:rsid w:val="00E11CAA"/>
    <w:rsid w:val="00E13F9A"/>
    <w:rsid w:val="00E25D90"/>
    <w:rsid w:val="00E31EED"/>
    <w:rsid w:val="00E345A0"/>
    <w:rsid w:val="00E37E4D"/>
    <w:rsid w:val="00E57A21"/>
    <w:rsid w:val="00E60593"/>
    <w:rsid w:val="00E62E3B"/>
    <w:rsid w:val="00EA167A"/>
    <w:rsid w:val="00EE5B9B"/>
    <w:rsid w:val="00F233B8"/>
    <w:rsid w:val="00F26B09"/>
    <w:rsid w:val="00F3134A"/>
    <w:rsid w:val="00F32933"/>
    <w:rsid w:val="00F338CA"/>
    <w:rsid w:val="00F42D30"/>
    <w:rsid w:val="00F72182"/>
    <w:rsid w:val="00F76F5B"/>
    <w:rsid w:val="00F83A1E"/>
    <w:rsid w:val="00FA4ACF"/>
    <w:rsid w:val="00FC6A60"/>
    <w:rsid w:val="00FD2053"/>
    <w:rsid w:val="00FE7A8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lang w:val="en-US" w:eastAsia="en-US" w:bidi="ar-SA"/>
      </w:rPr>
    </w:rPrDefault>
    <w:pPrDefault>
      <w:pPr>
        <w:spacing w:before="120"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52A"/>
    <w:pPr>
      <w:jc w:val="both"/>
    </w:pPr>
    <w:rPr>
      <w:rFonts w:ascii="Verdana" w:hAnsi="Verdana"/>
    </w:rPr>
  </w:style>
  <w:style w:type="paragraph" w:styleId="Heading1">
    <w:name w:val="heading 1"/>
    <w:basedOn w:val="BodyText"/>
    <w:next w:val="Heading2"/>
    <w:link w:val="Heading1Char"/>
    <w:uiPriority w:val="9"/>
    <w:qFormat/>
    <w:rsid w:val="0008743C"/>
    <w:pPr>
      <w:numPr>
        <w:numId w:val="1"/>
      </w:numPr>
      <w:outlineLvl w:val="0"/>
    </w:pPr>
    <w:rPr>
      <w:b/>
      <w:sz w:val="28"/>
      <w:szCs w:val="28"/>
    </w:rPr>
  </w:style>
  <w:style w:type="paragraph" w:styleId="Heading2">
    <w:name w:val="heading 2"/>
    <w:basedOn w:val="Heading1"/>
    <w:next w:val="Normal"/>
    <w:link w:val="Heading2Char"/>
    <w:uiPriority w:val="9"/>
    <w:unhideWhenUsed/>
    <w:qFormat/>
    <w:rsid w:val="00355546"/>
    <w:pPr>
      <w:numPr>
        <w:ilvl w:val="1"/>
      </w:numPr>
      <w:spacing w:before="240"/>
      <w:outlineLvl w:val="1"/>
    </w:pPr>
    <w:rPr>
      <w:sz w:val="24"/>
      <w:szCs w:val="24"/>
    </w:rPr>
  </w:style>
  <w:style w:type="paragraph" w:styleId="Heading3">
    <w:name w:val="heading 3"/>
    <w:basedOn w:val="Heading2"/>
    <w:next w:val="Normal"/>
    <w:link w:val="Heading3Char"/>
    <w:uiPriority w:val="9"/>
    <w:unhideWhenUsed/>
    <w:qFormat/>
    <w:rsid w:val="00A17BAA"/>
    <w:pPr>
      <w:numPr>
        <w:ilvl w:val="2"/>
      </w:numPr>
      <w:outlineLvl w:val="2"/>
    </w:pPr>
    <w:rPr>
      <w:sz w:val="22"/>
      <w:szCs w:val="22"/>
    </w:rPr>
  </w:style>
  <w:style w:type="paragraph" w:styleId="Heading4">
    <w:name w:val="heading 4"/>
    <w:basedOn w:val="Heading3"/>
    <w:next w:val="Normal"/>
    <w:link w:val="Heading4Char"/>
    <w:uiPriority w:val="9"/>
    <w:unhideWhenUsed/>
    <w:qFormat/>
    <w:rsid w:val="003521A8"/>
    <w:pPr>
      <w:numPr>
        <w:ilvl w:val="3"/>
      </w:numPr>
      <w:ind w:left="900" w:hanging="900"/>
      <w:outlineLvl w:val="3"/>
    </w:pPr>
    <w:rPr>
      <w:sz w:val="20"/>
      <w:szCs w:val="20"/>
    </w:rPr>
  </w:style>
  <w:style w:type="paragraph" w:styleId="Heading5">
    <w:name w:val="heading 5"/>
    <w:basedOn w:val="Heading4"/>
    <w:next w:val="Normal"/>
    <w:link w:val="Heading5Char"/>
    <w:uiPriority w:val="9"/>
    <w:unhideWhenUsed/>
    <w:qFormat/>
    <w:rsid w:val="00220227"/>
    <w:pPr>
      <w:numPr>
        <w:ilvl w:val="4"/>
      </w:numPr>
      <w:spacing w:after="60"/>
      <w:outlineLvl w:val="4"/>
    </w:pPr>
    <w:rPr>
      <w:b w:val="0"/>
    </w:rPr>
  </w:style>
  <w:style w:type="paragraph" w:styleId="Heading6">
    <w:name w:val="heading 6"/>
    <w:basedOn w:val="Heading5"/>
    <w:next w:val="Normal"/>
    <w:link w:val="Heading6Char"/>
    <w:uiPriority w:val="9"/>
    <w:unhideWhenUsed/>
    <w:qFormat/>
    <w:rsid w:val="00220227"/>
    <w:pPr>
      <w:numPr>
        <w:ilvl w:val="5"/>
      </w:numPr>
      <w:outlineLvl w:val="5"/>
    </w:pPr>
    <w:rPr>
      <w:i/>
    </w:rPr>
  </w:style>
  <w:style w:type="paragraph" w:styleId="Heading7">
    <w:name w:val="heading 7"/>
    <w:basedOn w:val="Heading6"/>
    <w:next w:val="Normal"/>
    <w:link w:val="Heading7Char"/>
    <w:uiPriority w:val="9"/>
    <w:unhideWhenUsed/>
    <w:qFormat/>
    <w:rsid w:val="00220227"/>
    <w:pPr>
      <w:numPr>
        <w:ilvl w:val="6"/>
      </w:numPr>
      <w:outlineLvl w:val="6"/>
    </w:pPr>
    <w:rPr>
      <w:rFonts w:ascii="Times New Roman" w:hAnsi="Times New Roman"/>
      <w:i w:val="0"/>
      <w:sz w:val="24"/>
      <w:szCs w:val="24"/>
    </w:rPr>
  </w:style>
  <w:style w:type="paragraph" w:styleId="Heading8">
    <w:name w:val="heading 8"/>
    <w:basedOn w:val="Heading7"/>
    <w:next w:val="Normal"/>
    <w:link w:val="Heading8Char"/>
    <w:uiPriority w:val="9"/>
    <w:unhideWhenUsed/>
    <w:qFormat/>
    <w:rsid w:val="00220227"/>
    <w:pPr>
      <w:numPr>
        <w:ilvl w:val="7"/>
      </w:numPr>
      <w:outlineLvl w:val="7"/>
    </w:pPr>
    <w:rPr>
      <w:i/>
    </w:rPr>
  </w:style>
  <w:style w:type="paragraph" w:styleId="Heading9">
    <w:name w:val="heading 9"/>
    <w:basedOn w:val="Heading8"/>
    <w:next w:val="Normal"/>
    <w:link w:val="Heading9Char"/>
    <w:uiPriority w:val="9"/>
    <w:unhideWhenUsed/>
    <w:qFormat/>
    <w:rsid w:val="00220227"/>
    <w:pPr>
      <w:numPr>
        <w:ilvl w:val="8"/>
      </w:numPr>
      <w:outlineLvl w:val="8"/>
    </w:pPr>
    <w:rPr>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08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086"/>
    <w:rPr>
      <w:rFonts w:ascii="Tahoma" w:hAnsi="Tahoma" w:cs="Tahoma"/>
      <w:sz w:val="16"/>
      <w:szCs w:val="16"/>
    </w:rPr>
  </w:style>
  <w:style w:type="paragraph" w:customStyle="1" w:styleId="ProductLogo">
    <w:name w:val="ProductLogo"/>
    <w:basedOn w:val="BodyText"/>
    <w:next w:val="BodyText"/>
    <w:qFormat/>
    <w:rsid w:val="0091352A"/>
    <w:pPr>
      <w:widowControl w:val="0"/>
      <w:tabs>
        <w:tab w:val="right" w:pos="10080"/>
      </w:tabs>
      <w:spacing w:before="240" w:after="240"/>
      <w:jc w:val="right"/>
    </w:pPr>
  </w:style>
  <w:style w:type="character" w:customStyle="1" w:styleId="DocType">
    <w:name w:val="DocType"/>
    <w:basedOn w:val="BodyTextChar"/>
    <w:uiPriority w:val="1"/>
    <w:qFormat/>
    <w:rsid w:val="00294843"/>
    <w:rPr>
      <w:rFonts w:ascii="Verdana" w:hAnsi="Verdana"/>
      <w:sz w:val="28"/>
      <w:szCs w:val="28"/>
    </w:rPr>
  </w:style>
  <w:style w:type="character" w:customStyle="1" w:styleId="DocTitle">
    <w:name w:val="DocTitle"/>
    <w:basedOn w:val="BodyTextChar"/>
    <w:uiPriority w:val="1"/>
    <w:qFormat/>
    <w:rsid w:val="00294843"/>
    <w:rPr>
      <w:rFonts w:ascii="Verdana" w:hAnsi="Verdana"/>
      <w:sz w:val="28"/>
    </w:rPr>
  </w:style>
  <w:style w:type="paragraph" w:styleId="Header">
    <w:name w:val="header"/>
    <w:basedOn w:val="Normal"/>
    <w:link w:val="HeaderChar"/>
    <w:uiPriority w:val="99"/>
    <w:unhideWhenUsed/>
    <w:rsid w:val="0091352A"/>
    <w:pPr>
      <w:tabs>
        <w:tab w:val="center" w:pos="4680"/>
        <w:tab w:val="right" w:pos="9360"/>
      </w:tabs>
      <w:spacing w:before="0" w:after="0"/>
    </w:pPr>
  </w:style>
  <w:style w:type="character" w:customStyle="1" w:styleId="DocTypeNumber">
    <w:name w:val="DocTypeNumber"/>
    <w:basedOn w:val="BodyTextChar"/>
    <w:uiPriority w:val="1"/>
    <w:qFormat/>
    <w:rsid w:val="00FD2053"/>
    <w:rPr>
      <w:rFonts w:ascii="Verdana" w:hAnsi="Verdana"/>
      <w:b/>
      <w:sz w:val="24"/>
    </w:rPr>
  </w:style>
  <w:style w:type="character" w:customStyle="1" w:styleId="HeaderChar">
    <w:name w:val="Header Char"/>
    <w:basedOn w:val="DefaultParagraphFont"/>
    <w:link w:val="Header"/>
    <w:uiPriority w:val="99"/>
    <w:rsid w:val="0091352A"/>
    <w:rPr>
      <w:rFonts w:ascii="Verdana" w:hAnsi="Verdana"/>
    </w:rPr>
  </w:style>
  <w:style w:type="paragraph" w:styleId="Footer">
    <w:name w:val="footer"/>
    <w:basedOn w:val="Normal"/>
    <w:link w:val="FooterChar"/>
    <w:uiPriority w:val="99"/>
    <w:unhideWhenUsed/>
    <w:rsid w:val="0091352A"/>
    <w:pPr>
      <w:tabs>
        <w:tab w:val="center" w:pos="4680"/>
        <w:tab w:val="right" w:pos="9360"/>
      </w:tabs>
      <w:spacing w:before="0" w:after="0"/>
    </w:pPr>
  </w:style>
  <w:style w:type="character" w:customStyle="1" w:styleId="FooterChar">
    <w:name w:val="Footer Char"/>
    <w:basedOn w:val="DefaultParagraphFont"/>
    <w:link w:val="Footer"/>
    <w:uiPriority w:val="99"/>
    <w:rsid w:val="0091352A"/>
    <w:rPr>
      <w:rFonts w:ascii="Verdana" w:hAnsi="Verdana"/>
    </w:rPr>
  </w:style>
  <w:style w:type="paragraph" w:customStyle="1" w:styleId="BodyText">
    <w:name w:val="BodyText"/>
    <w:basedOn w:val="Normal"/>
    <w:link w:val="BodyTextChar"/>
    <w:qFormat/>
    <w:rsid w:val="00220227"/>
    <w:pPr>
      <w:spacing w:before="60"/>
      <w:jc w:val="left"/>
    </w:pPr>
  </w:style>
  <w:style w:type="character" w:customStyle="1" w:styleId="BodyTextChar">
    <w:name w:val="BodyText Char"/>
    <w:basedOn w:val="DefaultParagraphFont"/>
    <w:link w:val="BodyText"/>
    <w:rsid w:val="00220227"/>
    <w:rPr>
      <w:rFonts w:ascii="Verdana" w:hAnsi="Verdana"/>
    </w:rPr>
  </w:style>
  <w:style w:type="paragraph" w:customStyle="1" w:styleId="Style1">
    <w:name w:val="Style1"/>
    <w:basedOn w:val="BodyText"/>
    <w:next w:val="BodyText"/>
    <w:link w:val="Style1Char"/>
    <w:qFormat/>
    <w:rsid w:val="00C72C01"/>
    <w:pPr>
      <w:jc w:val="center"/>
    </w:pPr>
    <w:rPr>
      <w:b/>
      <w:sz w:val="28"/>
      <w:szCs w:val="28"/>
    </w:rPr>
  </w:style>
  <w:style w:type="paragraph" w:customStyle="1" w:styleId="TOCTitle">
    <w:name w:val="TOC Title"/>
    <w:basedOn w:val="BodyText"/>
    <w:next w:val="BodyText"/>
    <w:link w:val="TOCTitleChar"/>
    <w:qFormat/>
    <w:rsid w:val="00FD2053"/>
    <w:pPr>
      <w:jc w:val="center"/>
    </w:pPr>
    <w:rPr>
      <w:b/>
      <w:sz w:val="28"/>
      <w:szCs w:val="28"/>
    </w:rPr>
  </w:style>
  <w:style w:type="character" w:customStyle="1" w:styleId="Style1Char">
    <w:name w:val="Style1 Char"/>
    <w:basedOn w:val="BodyTextChar"/>
    <w:link w:val="Style1"/>
    <w:rsid w:val="00C72C01"/>
    <w:rPr>
      <w:rFonts w:ascii="Verdana" w:hAnsi="Verdana"/>
      <w:b/>
      <w:sz w:val="28"/>
      <w:szCs w:val="28"/>
    </w:rPr>
  </w:style>
  <w:style w:type="paragraph" w:customStyle="1" w:styleId="Copyright">
    <w:name w:val="Copyright"/>
    <w:basedOn w:val="BodyText"/>
    <w:next w:val="BodyText"/>
    <w:qFormat/>
    <w:rsid w:val="00317CB0"/>
  </w:style>
  <w:style w:type="character" w:customStyle="1" w:styleId="TOCTitleChar">
    <w:name w:val="TOC Title Char"/>
    <w:basedOn w:val="BodyTextChar"/>
    <w:link w:val="TOCTitle"/>
    <w:rsid w:val="00FD2053"/>
    <w:rPr>
      <w:rFonts w:ascii="Verdana" w:hAnsi="Verdana"/>
      <w:b/>
      <w:sz w:val="28"/>
      <w:szCs w:val="28"/>
    </w:rPr>
  </w:style>
  <w:style w:type="paragraph" w:customStyle="1" w:styleId="Trademark">
    <w:name w:val="Trademark"/>
    <w:basedOn w:val="BodyText"/>
    <w:next w:val="Copyright"/>
    <w:link w:val="TrademarkChar"/>
    <w:qFormat/>
    <w:rsid w:val="00317CB0"/>
  </w:style>
  <w:style w:type="table" w:styleId="TableGrid">
    <w:name w:val="Table Grid"/>
    <w:basedOn w:val="TableNormal"/>
    <w:uiPriority w:val="59"/>
    <w:rsid w:val="000608DF"/>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demarkChar">
    <w:name w:val="Trademark Char"/>
    <w:basedOn w:val="BodyTextChar"/>
    <w:link w:val="Trademark"/>
    <w:rsid w:val="00317CB0"/>
    <w:rPr>
      <w:rFonts w:ascii="Verdana" w:hAnsi="Verdana"/>
    </w:rPr>
  </w:style>
  <w:style w:type="paragraph" w:customStyle="1" w:styleId="TableColumnHeader">
    <w:name w:val="Table/Column Header"/>
    <w:basedOn w:val="TableBodyText"/>
    <w:next w:val="TableBodyText"/>
    <w:rsid w:val="00EA167A"/>
    <w:pPr>
      <w:spacing w:before="120" w:after="120"/>
      <w:jc w:val="center"/>
    </w:pPr>
    <w:rPr>
      <w:b/>
      <w:sz w:val="22"/>
      <w:szCs w:val="22"/>
    </w:rPr>
  </w:style>
  <w:style w:type="paragraph" w:customStyle="1" w:styleId="TableBodyText">
    <w:name w:val="Table Body Text"/>
    <w:basedOn w:val="BodyText"/>
    <w:link w:val="TableBodyTextChar"/>
    <w:qFormat/>
    <w:rsid w:val="00177C69"/>
    <w:pPr>
      <w:spacing w:after="60"/>
    </w:pPr>
  </w:style>
  <w:style w:type="character" w:styleId="CommentReference">
    <w:name w:val="annotation reference"/>
    <w:basedOn w:val="DefaultParagraphFont"/>
    <w:uiPriority w:val="99"/>
    <w:semiHidden/>
    <w:unhideWhenUsed/>
    <w:rsid w:val="007B5085"/>
    <w:rPr>
      <w:sz w:val="16"/>
      <w:szCs w:val="16"/>
    </w:rPr>
  </w:style>
  <w:style w:type="paragraph" w:styleId="CommentText">
    <w:name w:val="annotation text"/>
    <w:basedOn w:val="Normal"/>
    <w:link w:val="CommentTextChar"/>
    <w:uiPriority w:val="99"/>
    <w:semiHidden/>
    <w:unhideWhenUsed/>
    <w:rsid w:val="007B5085"/>
  </w:style>
  <w:style w:type="character" w:customStyle="1" w:styleId="TableBodyTextChar">
    <w:name w:val="Table Body Text Char"/>
    <w:basedOn w:val="BodyTextChar"/>
    <w:link w:val="TableBodyText"/>
    <w:rsid w:val="00177C69"/>
    <w:rPr>
      <w:rFonts w:ascii="Verdana" w:hAnsi="Verdana"/>
    </w:rPr>
  </w:style>
  <w:style w:type="character" w:customStyle="1" w:styleId="CommentTextChar">
    <w:name w:val="Comment Text Char"/>
    <w:basedOn w:val="DefaultParagraphFont"/>
    <w:link w:val="CommentText"/>
    <w:uiPriority w:val="99"/>
    <w:semiHidden/>
    <w:rsid w:val="007B5085"/>
    <w:rPr>
      <w:rFonts w:ascii="Verdana" w:hAnsi="Verdana"/>
    </w:rPr>
  </w:style>
  <w:style w:type="paragraph" w:styleId="CommentSubject">
    <w:name w:val="annotation subject"/>
    <w:basedOn w:val="CommentText"/>
    <w:next w:val="CommentText"/>
    <w:link w:val="CommentSubjectChar"/>
    <w:uiPriority w:val="99"/>
    <w:semiHidden/>
    <w:unhideWhenUsed/>
    <w:rsid w:val="007B5085"/>
    <w:rPr>
      <w:b/>
      <w:bCs/>
    </w:rPr>
  </w:style>
  <w:style w:type="character" w:customStyle="1" w:styleId="CommentSubjectChar">
    <w:name w:val="Comment Subject Char"/>
    <w:basedOn w:val="CommentTextChar"/>
    <w:link w:val="CommentSubject"/>
    <w:uiPriority w:val="99"/>
    <w:semiHidden/>
    <w:rsid w:val="007B5085"/>
    <w:rPr>
      <w:rFonts w:ascii="Verdana" w:hAnsi="Verdana"/>
      <w:b/>
      <w:bCs/>
    </w:rPr>
  </w:style>
  <w:style w:type="character" w:customStyle="1" w:styleId="Heading1Char">
    <w:name w:val="Heading 1 Char"/>
    <w:basedOn w:val="DefaultParagraphFont"/>
    <w:link w:val="Heading1"/>
    <w:uiPriority w:val="9"/>
    <w:rsid w:val="0008743C"/>
    <w:rPr>
      <w:rFonts w:ascii="Verdana" w:hAnsi="Verdana"/>
      <w:b/>
      <w:sz w:val="28"/>
      <w:szCs w:val="28"/>
    </w:rPr>
  </w:style>
  <w:style w:type="character" w:customStyle="1" w:styleId="Heading2Char">
    <w:name w:val="Heading 2 Char"/>
    <w:basedOn w:val="DefaultParagraphFont"/>
    <w:link w:val="Heading2"/>
    <w:uiPriority w:val="9"/>
    <w:rsid w:val="00355546"/>
    <w:rPr>
      <w:rFonts w:ascii="Verdana" w:hAnsi="Verdana"/>
      <w:b/>
      <w:sz w:val="24"/>
      <w:szCs w:val="24"/>
    </w:rPr>
  </w:style>
  <w:style w:type="character" w:customStyle="1" w:styleId="Heading3Char">
    <w:name w:val="Heading 3 Char"/>
    <w:basedOn w:val="DefaultParagraphFont"/>
    <w:link w:val="Heading3"/>
    <w:uiPriority w:val="9"/>
    <w:rsid w:val="00A17BAA"/>
    <w:rPr>
      <w:rFonts w:ascii="Verdana" w:hAnsi="Verdana"/>
      <w:b/>
      <w:sz w:val="22"/>
      <w:szCs w:val="22"/>
    </w:rPr>
  </w:style>
  <w:style w:type="character" w:customStyle="1" w:styleId="Heading4Char">
    <w:name w:val="Heading 4 Char"/>
    <w:basedOn w:val="DefaultParagraphFont"/>
    <w:link w:val="Heading4"/>
    <w:uiPriority w:val="9"/>
    <w:rsid w:val="003521A8"/>
    <w:rPr>
      <w:rFonts w:ascii="Verdana" w:hAnsi="Verdana"/>
      <w:b/>
    </w:rPr>
  </w:style>
  <w:style w:type="character" w:customStyle="1" w:styleId="Heading5Char">
    <w:name w:val="Heading 5 Char"/>
    <w:basedOn w:val="DefaultParagraphFont"/>
    <w:link w:val="Heading5"/>
    <w:uiPriority w:val="9"/>
    <w:rsid w:val="00220227"/>
    <w:rPr>
      <w:rFonts w:ascii="Verdana" w:hAnsi="Verdana"/>
    </w:rPr>
  </w:style>
  <w:style w:type="character" w:customStyle="1" w:styleId="Heading6Char">
    <w:name w:val="Heading 6 Char"/>
    <w:basedOn w:val="DefaultParagraphFont"/>
    <w:link w:val="Heading6"/>
    <w:uiPriority w:val="9"/>
    <w:rsid w:val="00220227"/>
    <w:rPr>
      <w:rFonts w:ascii="Verdana" w:hAnsi="Verdana"/>
      <w:i/>
    </w:rPr>
  </w:style>
  <w:style w:type="character" w:customStyle="1" w:styleId="Heading7Char">
    <w:name w:val="Heading 7 Char"/>
    <w:basedOn w:val="DefaultParagraphFont"/>
    <w:link w:val="Heading7"/>
    <w:uiPriority w:val="9"/>
    <w:rsid w:val="00220227"/>
    <w:rPr>
      <w:rFonts w:ascii="Times New Roman" w:hAnsi="Times New Roman"/>
      <w:sz w:val="24"/>
      <w:szCs w:val="24"/>
    </w:rPr>
  </w:style>
  <w:style w:type="character" w:customStyle="1" w:styleId="Heading8Char">
    <w:name w:val="Heading 8 Char"/>
    <w:basedOn w:val="DefaultParagraphFont"/>
    <w:link w:val="Heading8"/>
    <w:uiPriority w:val="9"/>
    <w:rsid w:val="00220227"/>
    <w:rPr>
      <w:rFonts w:ascii="Times New Roman" w:hAnsi="Times New Roman"/>
      <w:i/>
      <w:sz w:val="24"/>
      <w:szCs w:val="24"/>
    </w:rPr>
  </w:style>
  <w:style w:type="character" w:customStyle="1" w:styleId="Heading9Char">
    <w:name w:val="Heading 9 Char"/>
    <w:basedOn w:val="DefaultParagraphFont"/>
    <w:link w:val="Heading9"/>
    <w:uiPriority w:val="9"/>
    <w:rsid w:val="00220227"/>
    <w:rPr>
      <w:rFonts w:ascii="Times New Roman" w:hAnsi="Times New Roman"/>
      <w:sz w:val="22"/>
      <w:szCs w:val="22"/>
    </w:rPr>
  </w:style>
  <w:style w:type="paragraph" w:customStyle="1" w:styleId="BodyStyleLeft">
    <w:name w:val="BodyStyle Left"/>
    <w:basedOn w:val="Normal"/>
    <w:rsid w:val="008C5B2B"/>
    <w:pPr>
      <w:jc w:val="left"/>
    </w:pPr>
    <w:rPr>
      <w:rFonts w:eastAsia="Times New Roman"/>
      <w:lang w:val="en-GB"/>
    </w:rPr>
  </w:style>
  <w:style w:type="paragraph" w:customStyle="1" w:styleId="StepHeading">
    <w:name w:val="StepHeading"/>
    <w:basedOn w:val="BodyText"/>
    <w:link w:val="StepHeadingChar"/>
    <w:qFormat/>
    <w:rsid w:val="00711970"/>
    <w:pPr>
      <w:numPr>
        <w:numId w:val="3"/>
      </w:numPr>
      <w:spacing w:before="120"/>
      <w:ind w:left="720" w:hanging="432"/>
    </w:pPr>
    <w:rPr>
      <w:b/>
    </w:rPr>
  </w:style>
  <w:style w:type="paragraph" w:customStyle="1" w:styleId="StepLevel2">
    <w:name w:val="StepLevel2"/>
    <w:basedOn w:val="StepHeading"/>
    <w:link w:val="StepLevel2Char"/>
    <w:qFormat/>
    <w:rsid w:val="00711970"/>
    <w:pPr>
      <w:numPr>
        <w:ilvl w:val="1"/>
      </w:numPr>
      <w:ind w:left="1152" w:hanging="576"/>
    </w:pPr>
    <w:rPr>
      <w:b w:val="0"/>
    </w:rPr>
  </w:style>
  <w:style w:type="character" w:customStyle="1" w:styleId="StepHeadingChar">
    <w:name w:val="StepHeading Char"/>
    <w:basedOn w:val="BodyTextChar"/>
    <w:link w:val="StepHeading"/>
    <w:rsid w:val="00711970"/>
    <w:rPr>
      <w:rFonts w:ascii="Verdana" w:hAnsi="Verdana"/>
      <w:b/>
    </w:rPr>
  </w:style>
  <w:style w:type="paragraph" w:customStyle="1" w:styleId="StepLevel3">
    <w:name w:val="StepLevel3"/>
    <w:basedOn w:val="StepLevel2"/>
    <w:link w:val="StepLevel3Char"/>
    <w:qFormat/>
    <w:rsid w:val="00711970"/>
    <w:pPr>
      <w:numPr>
        <w:ilvl w:val="2"/>
      </w:numPr>
      <w:ind w:left="1656" w:hanging="792"/>
    </w:pPr>
  </w:style>
  <w:style w:type="character" w:customStyle="1" w:styleId="StepLevel2Char">
    <w:name w:val="StepLevel2 Char"/>
    <w:basedOn w:val="StepHeadingChar"/>
    <w:link w:val="StepLevel2"/>
    <w:rsid w:val="00711970"/>
    <w:rPr>
      <w:rFonts w:ascii="Verdana" w:hAnsi="Verdana"/>
      <w:b/>
    </w:rPr>
  </w:style>
  <w:style w:type="paragraph" w:customStyle="1" w:styleId="StepLevel4">
    <w:name w:val="StepLevel4"/>
    <w:basedOn w:val="StepLevel3"/>
    <w:link w:val="StepLevel4Char1"/>
    <w:qFormat/>
    <w:rsid w:val="00711970"/>
    <w:pPr>
      <w:numPr>
        <w:ilvl w:val="3"/>
      </w:numPr>
      <w:ind w:left="2131" w:hanging="979"/>
    </w:pPr>
  </w:style>
  <w:style w:type="paragraph" w:customStyle="1" w:styleId="StepLevel5">
    <w:name w:val="StepLevel5"/>
    <w:basedOn w:val="StepLevel4"/>
    <w:link w:val="StepLevel5Char1"/>
    <w:qFormat/>
    <w:rsid w:val="00711970"/>
    <w:pPr>
      <w:numPr>
        <w:ilvl w:val="4"/>
      </w:numPr>
      <w:ind w:left="2621" w:hanging="1181"/>
    </w:pPr>
  </w:style>
  <w:style w:type="character" w:customStyle="1" w:styleId="StepLevel3Char">
    <w:name w:val="StepLevel3 Char"/>
    <w:basedOn w:val="StepLevel2Char"/>
    <w:link w:val="StepLevel3"/>
    <w:rsid w:val="00711970"/>
    <w:rPr>
      <w:rFonts w:ascii="Verdana" w:hAnsi="Verdana"/>
      <w:b/>
    </w:rPr>
  </w:style>
  <w:style w:type="character" w:customStyle="1" w:styleId="StepLevel4Char">
    <w:name w:val="StepLevel4 Char"/>
    <w:basedOn w:val="StepLevel3Char"/>
    <w:rsid w:val="002924A1"/>
    <w:rPr>
      <w:rFonts w:ascii="Verdana" w:hAnsi="Verdana"/>
      <w:b/>
    </w:rPr>
  </w:style>
  <w:style w:type="paragraph" w:customStyle="1" w:styleId="StepLevel6">
    <w:name w:val="StepLevel6"/>
    <w:basedOn w:val="StepLevel5"/>
    <w:link w:val="StepLevel6Char1"/>
    <w:qFormat/>
    <w:rsid w:val="00711970"/>
    <w:pPr>
      <w:numPr>
        <w:ilvl w:val="5"/>
      </w:numPr>
    </w:pPr>
  </w:style>
  <w:style w:type="character" w:customStyle="1" w:styleId="StepLevel4Char1">
    <w:name w:val="StepLevel4 Char1"/>
    <w:basedOn w:val="StepLevel3Char"/>
    <w:link w:val="StepLevel4"/>
    <w:rsid w:val="00711970"/>
    <w:rPr>
      <w:rFonts w:ascii="Verdana" w:hAnsi="Verdana"/>
      <w:b/>
    </w:rPr>
  </w:style>
  <w:style w:type="character" w:customStyle="1" w:styleId="StepLevel5Char">
    <w:name w:val="StepLevel5 Char"/>
    <w:basedOn w:val="StepLevel4Char1"/>
    <w:rsid w:val="002924A1"/>
    <w:rPr>
      <w:rFonts w:ascii="Verdana" w:hAnsi="Verdana"/>
      <w:b/>
    </w:rPr>
  </w:style>
  <w:style w:type="paragraph" w:customStyle="1" w:styleId="StepLevel7">
    <w:name w:val="StepLevel7"/>
    <w:basedOn w:val="StepLevel6"/>
    <w:link w:val="StepLevel7Char"/>
    <w:qFormat/>
    <w:rsid w:val="00711970"/>
    <w:pPr>
      <w:numPr>
        <w:ilvl w:val="6"/>
      </w:numPr>
      <w:ind w:left="2203" w:hanging="187"/>
    </w:pPr>
  </w:style>
  <w:style w:type="character" w:customStyle="1" w:styleId="StepLevel5Char1">
    <w:name w:val="StepLevel5 Char1"/>
    <w:basedOn w:val="StepLevel4Char1"/>
    <w:link w:val="StepLevel5"/>
    <w:rsid w:val="00711970"/>
    <w:rPr>
      <w:rFonts w:ascii="Verdana" w:hAnsi="Verdana"/>
      <w:b/>
    </w:rPr>
  </w:style>
  <w:style w:type="character" w:customStyle="1" w:styleId="StepLevel6Char">
    <w:name w:val="StepLevel6 Char"/>
    <w:basedOn w:val="StepLevel5Char1"/>
    <w:rsid w:val="002924A1"/>
    <w:rPr>
      <w:rFonts w:ascii="Verdana" w:hAnsi="Verdana"/>
      <w:b/>
    </w:rPr>
  </w:style>
  <w:style w:type="paragraph" w:customStyle="1" w:styleId="StepLevel8">
    <w:name w:val="StepLevel8"/>
    <w:basedOn w:val="StepLevel7"/>
    <w:link w:val="StepLevel8Char1"/>
    <w:qFormat/>
    <w:rsid w:val="00711970"/>
    <w:pPr>
      <w:numPr>
        <w:ilvl w:val="7"/>
      </w:numPr>
    </w:pPr>
  </w:style>
  <w:style w:type="paragraph" w:customStyle="1" w:styleId="StepLevel9">
    <w:name w:val="StepLevel9"/>
    <w:basedOn w:val="StepLevel8"/>
    <w:link w:val="StepLevel9Char"/>
    <w:qFormat/>
    <w:rsid w:val="00711970"/>
    <w:pPr>
      <w:numPr>
        <w:ilvl w:val="8"/>
      </w:numPr>
    </w:pPr>
  </w:style>
  <w:style w:type="character" w:customStyle="1" w:styleId="StepLevel6Char1">
    <w:name w:val="StepLevel6 Char1"/>
    <w:basedOn w:val="StepLevel5Char1"/>
    <w:link w:val="StepLevel6"/>
    <w:rsid w:val="00711970"/>
    <w:rPr>
      <w:rFonts w:ascii="Verdana" w:hAnsi="Verdana"/>
      <w:b/>
    </w:rPr>
  </w:style>
  <w:style w:type="character" w:customStyle="1" w:styleId="StepLevel7Char">
    <w:name w:val="StepLevel7 Char"/>
    <w:basedOn w:val="StepLevel6Char1"/>
    <w:link w:val="StepLevel7"/>
    <w:rsid w:val="00711970"/>
    <w:rPr>
      <w:rFonts w:ascii="Verdana" w:hAnsi="Verdana"/>
      <w:b/>
    </w:rPr>
  </w:style>
  <w:style w:type="character" w:customStyle="1" w:styleId="StepLevel8Char">
    <w:name w:val="StepLevel8 Char"/>
    <w:basedOn w:val="StepLevel7Char"/>
    <w:rsid w:val="00000EAB"/>
    <w:rPr>
      <w:rFonts w:ascii="Verdana" w:hAnsi="Verdana"/>
      <w:b/>
    </w:rPr>
  </w:style>
  <w:style w:type="character" w:customStyle="1" w:styleId="StepLevel8Char1">
    <w:name w:val="StepLevel8 Char1"/>
    <w:basedOn w:val="StepLevel7Char"/>
    <w:link w:val="StepLevel8"/>
    <w:rsid w:val="00711970"/>
    <w:rPr>
      <w:rFonts w:ascii="Verdana" w:hAnsi="Verdana"/>
      <w:b/>
    </w:rPr>
  </w:style>
  <w:style w:type="character" w:customStyle="1" w:styleId="StepLevel9Char">
    <w:name w:val="StepLevel9 Char"/>
    <w:basedOn w:val="StepLevel8Char1"/>
    <w:link w:val="StepLevel9"/>
    <w:rsid w:val="00711970"/>
    <w:rPr>
      <w:rFonts w:ascii="Verdana" w:hAnsi="Verdana"/>
      <w:b/>
    </w:rPr>
  </w:style>
  <w:style w:type="character" w:customStyle="1" w:styleId="NoteText">
    <w:name w:val="Note Text"/>
    <w:basedOn w:val="BodyTextChar"/>
    <w:uiPriority w:val="1"/>
    <w:qFormat/>
    <w:rsid w:val="00EA167A"/>
    <w:rPr>
      <w:rFonts w:ascii="Verdana" w:hAnsi="Verdana"/>
      <w:sz w:val="20"/>
    </w:rPr>
  </w:style>
  <w:style w:type="character" w:customStyle="1" w:styleId="NoteHeading">
    <w:name w:val="NoteHeading"/>
    <w:basedOn w:val="BodyTextChar"/>
    <w:uiPriority w:val="1"/>
    <w:qFormat/>
    <w:rsid w:val="00EA167A"/>
    <w:rPr>
      <w:rFonts w:ascii="Verdana" w:hAnsi="Verdana"/>
      <w:b/>
      <w:sz w:val="20"/>
    </w:rPr>
  </w:style>
  <w:style w:type="paragraph" w:customStyle="1" w:styleId="NoteIcon">
    <w:name w:val="NoteIcon"/>
    <w:basedOn w:val="BodyText"/>
    <w:qFormat/>
    <w:rsid w:val="005219BF"/>
    <w:pPr>
      <w:spacing w:before="120" w:after="122"/>
    </w:pPr>
  </w:style>
  <w:style w:type="character" w:styleId="Hyperlink">
    <w:name w:val="Hyperlink"/>
    <w:basedOn w:val="DefaultParagraphFont"/>
    <w:uiPriority w:val="99"/>
    <w:unhideWhenUsed/>
    <w:rsid w:val="00553322"/>
    <w:rPr>
      <w:color w:val="0000FF" w:themeColor="hyperlink"/>
      <w:u w:val="single"/>
    </w:rPr>
  </w:style>
  <w:style w:type="paragraph" w:styleId="TOC2">
    <w:name w:val="toc 2"/>
    <w:basedOn w:val="Normal"/>
    <w:next w:val="Normal"/>
    <w:autoRedefine/>
    <w:uiPriority w:val="39"/>
    <w:unhideWhenUsed/>
    <w:rsid w:val="005A23B1"/>
    <w:pPr>
      <w:spacing w:after="100"/>
      <w:ind w:left="432" w:hanging="288"/>
    </w:pPr>
  </w:style>
  <w:style w:type="paragraph" w:styleId="TOC1">
    <w:name w:val="toc 1"/>
    <w:basedOn w:val="Normal"/>
    <w:next w:val="Normal"/>
    <w:autoRedefine/>
    <w:uiPriority w:val="39"/>
    <w:unhideWhenUsed/>
    <w:rsid w:val="005A23B1"/>
    <w:pPr>
      <w:spacing w:after="100"/>
      <w:ind w:left="432" w:hanging="432"/>
    </w:pPr>
  </w:style>
  <w:style w:type="paragraph" w:styleId="Caption">
    <w:name w:val="caption"/>
    <w:basedOn w:val="Normal"/>
    <w:next w:val="Normal"/>
    <w:uiPriority w:val="35"/>
    <w:unhideWhenUsed/>
    <w:qFormat/>
    <w:rsid w:val="00553322"/>
    <w:pPr>
      <w:spacing w:before="0" w:after="200"/>
    </w:pPr>
    <w:rPr>
      <w:b/>
      <w:bCs/>
      <w:color w:val="4F81BD" w:themeColor="accent1"/>
      <w:sz w:val="18"/>
      <w:szCs w:val="18"/>
    </w:rPr>
  </w:style>
  <w:style w:type="character" w:customStyle="1" w:styleId="FigureCaption">
    <w:name w:val="Figure Caption"/>
    <w:basedOn w:val="BodyTextChar"/>
    <w:uiPriority w:val="1"/>
    <w:qFormat/>
    <w:rsid w:val="00355546"/>
    <w:rPr>
      <w:rFonts w:ascii="Verdana" w:hAnsi="Verdana"/>
      <w:i/>
      <w:color w:val="auto"/>
      <w:sz w:val="20"/>
      <w:szCs w:val="20"/>
      <w:u w:val="single"/>
    </w:rPr>
  </w:style>
  <w:style w:type="paragraph" w:styleId="TableofFigures">
    <w:name w:val="table of figures"/>
    <w:basedOn w:val="Normal"/>
    <w:next w:val="Normal"/>
    <w:uiPriority w:val="99"/>
    <w:unhideWhenUsed/>
    <w:rsid w:val="00355546"/>
    <w:pPr>
      <w:spacing w:after="0"/>
    </w:pPr>
  </w:style>
  <w:style w:type="paragraph" w:styleId="BodyText0">
    <w:name w:val="Body Text"/>
    <w:aliases w:val="bt,Bullet Level 5"/>
    <w:link w:val="BodyTextChar1"/>
    <w:rsid w:val="00FC6A60"/>
    <w:pPr>
      <w:spacing w:before="60"/>
      <w:jc w:val="left"/>
    </w:pPr>
    <w:rPr>
      <w:rFonts w:ascii="Verdana" w:eastAsia="Times New Roman" w:hAnsi="Verdana"/>
      <w:lang w:val="en-GB"/>
    </w:rPr>
  </w:style>
  <w:style w:type="character" w:customStyle="1" w:styleId="BodyTextChar0">
    <w:name w:val="Body Text Char"/>
    <w:basedOn w:val="DefaultParagraphFont"/>
    <w:uiPriority w:val="99"/>
    <w:semiHidden/>
    <w:rsid w:val="00FC6A60"/>
    <w:rPr>
      <w:rFonts w:ascii="Verdana" w:hAnsi="Verdana"/>
    </w:rPr>
  </w:style>
  <w:style w:type="character" w:customStyle="1" w:styleId="BodyTextChar1">
    <w:name w:val="Body Text Char1"/>
    <w:aliases w:val="bt Char,Bullet Level 5 Char"/>
    <w:basedOn w:val="DefaultParagraphFont"/>
    <w:link w:val="BodyText0"/>
    <w:rsid w:val="00FC6A60"/>
    <w:rPr>
      <w:rFonts w:ascii="Verdana" w:eastAsia="Times New Roman" w:hAnsi="Verdana"/>
      <w:lang w:val="en-GB"/>
    </w:rPr>
  </w:style>
  <w:style w:type="paragraph" w:customStyle="1" w:styleId="TableHeading3">
    <w:name w:val="TableHeading3"/>
    <w:basedOn w:val="BodyText0"/>
    <w:link w:val="TableHeading3Char"/>
    <w:qFormat/>
    <w:rsid w:val="00E25D90"/>
    <w:pPr>
      <w:numPr>
        <w:numId w:val="5"/>
      </w:numPr>
      <w:spacing w:after="0"/>
      <w:ind w:left="360"/>
    </w:pPr>
    <w:rPr>
      <w:b/>
      <w:sz w:val="22"/>
    </w:rPr>
  </w:style>
  <w:style w:type="paragraph" w:customStyle="1" w:styleId="TableHeading4">
    <w:name w:val="TableHeading4"/>
    <w:basedOn w:val="TableHeading3"/>
    <w:qFormat/>
    <w:rsid w:val="00E25D90"/>
    <w:pPr>
      <w:numPr>
        <w:ilvl w:val="1"/>
      </w:numPr>
      <w:ind w:left="360"/>
    </w:pPr>
    <w:rPr>
      <w:b w:val="0"/>
    </w:rPr>
  </w:style>
  <w:style w:type="character" w:customStyle="1" w:styleId="TableHeading3Char">
    <w:name w:val="TableHeading3 Char"/>
    <w:basedOn w:val="BodyTextChar1"/>
    <w:link w:val="TableHeading3"/>
    <w:rsid w:val="00E25D90"/>
    <w:rPr>
      <w:rFonts w:ascii="Verdana" w:eastAsia="Times New Roman" w:hAnsi="Verdana"/>
      <w:b/>
      <w:sz w:val="22"/>
      <w:lang w:val="en-GB"/>
    </w:rPr>
  </w:style>
  <w:style w:type="paragraph" w:customStyle="1" w:styleId="DocumentTitleParagraph">
    <w:name w:val="DocumentTitleParagraph"/>
    <w:basedOn w:val="BodyText0"/>
    <w:qFormat/>
    <w:rsid w:val="00F32933"/>
    <w:pPr>
      <w:jc w:val="center"/>
    </w:pPr>
    <w:rPr>
      <w:b/>
      <w:sz w:val="28"/>
      <w:szCs w:val="28"/>
    </w:rPr>
  </w:style>
  <w:style w:type="paragraph" w:styleId="ListParagraph">
    <w:name w:val="List Paragraph"/>
    <w:basedOn w:val="Normal"/>
    <w:uiPriority w:val="34"/>
    <w:qFormat/>
    <w:rsid w:val="00511828"/>
    <w:pPr>
      <w:spacing w:before="0" w:after="200" w:line="276" w:lineRule="auto"/>
      <w:ind w:left="720"/>
      <w:contextualSpacing/>
      <w:jc w:val="left"/>
    </w:pPr>
    <w:rPr>
      <w:rFonts w:asciiTheme="minorHAnsi" w:eastAsiaTheme="minorEastAsia" w:hAnsiTheme="minorHAnsi" w:cstheme="minorBidi"/>
      <w:sz w:val="22"/>
      <w:szCs w:val="22"/>
      <w:lang w:eastAsia="ja-JP"/>
    </w:rPr>
  </w:style>
  <w:style w:type="character" w:styleId="FollowedHyperlink">
    <w:name w:val="FollowedHyperlink"/>
    <w:basedOn w:val="DefaultParagraphFont"/>
    <w:uiPriority w:val="99"/>
    <w:semiHidden/>
    <w:unhideWhenUsed/>
    <w:rsid w:val="000B2E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pPr>
        <w:spacing w:before="120"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52A"/>
    <w:pPr>
      <w:jc w:val="both"/>
    </w:pPr>
    <w:rPr>
      <w:rFonts w:ascii="Verdana" w:hAnsi="Verdana"/>
    </w:rPr>
  </w:style>
  <w:style w:type="paragraph" w:styleId="Heading1">
    <w:name w:val="heading 1"/>
    <w:basedOn w:val="BodyText"/>
    <w:next w:val="Heading2"/>
    <w:link w:val="Heading1Char"/>
    <w:uiPriority w:val="9"/>
    <w:qFormat/>
    <w:rsid w:val="0008743C"/>
    <w:pPr>
      <w:numPr>
        <w:numId w:val="1"/>
      </w:numPr>
      <w:outlineLvl w:val="0"/>
    </w:pPr>
    <w:rPr>
      <w:b/>
      <w:sz w:val="28"/>
      <w:szCs w:val="28"/>
    </w:rPr>
  </w:style>
  <w:style w:type="paragraph" w:styleId="Heading2">
    <w:name w:val="heading 2"/>
    <w:basedOn w:val="Heading1"/>
    <w:next w:val="Normal"/>
    <w:link w:val="Heading2Char"/>
    <w:uiPriority w:val="9"/>
    <w:unhideWhenUsed/>
    <w:qFormat/>
    <w:rsid w:val="00355546"/>
    <w:pPr>
      <w:numPr>
        <w:ilvl w:val="1"/>
      </w:numPr>
      <w:spacing w:before="240"/>
      <w:outlineLvl w:val="1"/>
    </w:pPr>
    <w:rPr>
      <w:sz w:val="24"/>
      <w:szCs w:val="24"/>
    </w:rPr>
  </w:style>
  <w:style w:type="paragraph" w:styleId="Heading3">
    <w:name w:val="heading 3"/>
    <w:basedOn w:val="Heading2"/>
    <w:next w:val="Normal"/>
    <w:link w:val="Heading3Char"/>
    <w:uiPriority w:val="9"/>
    <w:unhideWhenUsed/>
    <w:qFormat/>
    <w:rsid w:val="00A17BAA"/>
    <w:pPr>
      <w:numPr>
        <w:ilvl w:val="2"/>
      </w:numPr>
      <w:outlineLvl w:val="2"/>
    </w:pPr>
    <w:rPr>
      <w:sz w:val="22"/>
      <w:szCs w:val="22"/>
    </w:rPr>
  </w:style>
  <w:style w:type="paragraph" w:styleId="Heading4">
    <w:name w:val="heading 4"/>
    <w:basedOn w:val="Heading3"/>
    <w:next w:val="Normal"/>
    <w:link w:val="Heading4Char"/>
    <w:uiPriority w:val="9"/>
    <w:unhideWhenUsed/>
    <w:qFormat/>
    <w:rsid w:val="003521A8"/>
    <w:pPr>
      <w:numPr>
        <w:ilvl w:val="3"/>
      </w:numPr>
      <w:ind w:left="900" w:hanging="900"/>
      <w:outlineLvl w:val="3"/>
    </w:pPr>
    <w:rPr>
      <w:sz w:val="20"/>
      <w:szCs w:val="20"/>
    </w:rPr>
  </w:style>
  <w:style w:type="paragraph" w:styleId="Heading5">
    <w:name w:val="heading 5"/>
    <w:basedOn w:val="Heading4"/>
    <w:next w:val="Normal"/>
    <w:link w:val="Heading5Char"/>
    <w:uiPriority w:val="9"/>
    <w:unhideWhenUsed/>
    <w:qFormat/>
    <w:rsid w:val="00220227"/>
    <w:pPr>
      <w:numPr>
        <w:ilvl w:val="4"/>
      </w:numPr>
      <w:spacing w:after="60"/>
      <w:outlineLvl w:val="4"/>
    </w:pPr>
    <w:rPr>
      <w:b w:val="0"/>
    </w:rPr>
  </w:style>
  <w:style w:type="paragraph" w:styleId="Heading6">
    <w:name w:val="heading 6"/>
    <w:basedOn w:val="Heading5"/>
    <w:next w:val="Normal"/>
    <w:link w:val="Heading6Char"/>
    <w:uiPriority w:val="9"/>
    <w:unhideWhenUsed/>
    <w:qFormat/>
    <w:rsid w:val="00220227"/>
    <w:pPr>
      <w:numPr>
        <w:ilvl w:val="5"/>
      </w:numPr>
      <w:outlineLvl w:val="5"/>
    </w:pPr>
    <w:rPr>
      <w:i/>
    </w:rPr>
  </w:style>
  <w:style w:type="paragraph" w:styleId="Heading7">
    <w:name w:val="heading 7"/>
    <w:basedOn w:val="Heading6"/>
    <w:next w:val="Normal"/>
    <w:link w:val="Heading7Char"/>
    <w:uiPriority w:val="9"/>
    <w:unhideWhenUsed/>
    <w:qFormat/>
    <w:rsid w:val="00220227"/>
    <w:pPr>
      <w:numPr>
        <w:ilvl w:val="6"/>
      </w:numPr>
      <w:outlineLvl w:val="6"/>
    </w:pPr>
    <w:rPr>
      <w:rFonts w:ascii="Times New Roman" w:hAnsi="Times New Roman"/>
      <w:i w:val="0"/>
      <w:sz w:val="24"/>
      <w:szCs w:val="24"/>
    </w:rPr>
  </w:style>
  <w:style w:type="paragraph" w:styleId="Heading8">
    <w:name w:val="heading 8"/>
    <w:basedOn w:val="Heading7"/>
    <w:next w:val="Normal"/>
    <w:link w:val="Heading8Char"/>
    <w:uiPriority w:val="9"/>
    <w:unhideWhenUsed/>
    <w:qFormat/>
    <w:rsid w:val="00220227"/>
    <w:pPr>
      <w:numPr>
        <w:ilvl w:val="7"/>
      </w:numPr>
      <w:outlineLvl w:val="7"/>
    </w:pPr>
    <w:rPr>
      <w:i/>
    </w:rPr>
  </w:style>
  <w:style w:type="paragraph" w:styleId="Heading9">
    <w:name w:val="heading 9"/>
    <w:basedOn w:val="Heading8"/>
    <w:next w:val="Normal"/>
    <w:link w:val="Heading9Char"/>
    <w:uiPriority w:val="9"/>
    <w:unhideWhenUsed/>
    <w:qFormat/>
    <w:rsid w:val="00220227"/>
    <w:pPr>
      <w:numPr>
        <w:ilvl w:val="8"/>
      </w:numPr>
      <w:outlineLvl w:val="8"/>
    </w:pPr>
    <w:rPr>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08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086"/>
    <w:rPr>
      <w:rFonts w:ascii="Tahoma" w:hAnsi="Tahoma" w:cs="Tahoma"/>
      <w:sz w:val="16"/>
      <w:szCs w:val="16"/>
    </w:rPr>
  </w:style>
  <w:style w:type="paragraph" w:customStyle="1" w:styleId="ProductLogo">
    <w:name w:val="ProductLogo"/>
    <w:basedOn w:val="BodyText"/>
    <w:next w:val="BodyText"/>
    <w:qFormat/>
    <w:rsid w:val="0091352A"/>
    <w:pPr>
      <w:widowControl w:val="0"/>
      <w:tabs>
        <w:tab w:val="right" w:pos="10080"/>
      </w:tabs>
      <w:spacing w:before="240" w:after="240"/>
      <w:jc w:val="right"/>
    </w:pPr>
  </w:style>
  <w:style w:type="character" w:customStyle="1" w:styleId="DocType">
    <w:name w:val="DocType"/>
    <w:basedOn w:val="BodyTextChar"/>
    <w:uiPriority w:val="1"/>
    <w:qFormat/>
    <w:rsid w:val="00294843"/>
    <w:rPr>
      <w:rFonts w:ascii="Verdana" w:hAnsi="Verdana"/>
      <w:sz w:val="28"/>
      <w:szCs w:val="28"/>
    </w:rPr>
  </w:style>
  <w:style w:type="character" w:customStyle="1" w:styleId="DocTitle">
    <w:name w:val="DocTitle"/>
    <w:basedOn w:val="BodyTextChar"/>
    <w:uiPriority w:val="1"/>
    <w:qFormat/>
    <w:rsid w:val="00294843"/>
    <w:rPr>
      <w:rFonts w:ascii="Verdana" w:hAnsi="Verdana"/>
      <w:sz w:val="28"/>
    </w:rPr>
  </w:style>
  <w:style w:type="paragraph" w:styleId="Header">
    <w:name w:val="header"/>
    <w:basedOn w:val="Normal"/>
    <w:link w:val="HeaderChar"/>
    <w:uiPriority w:val="99"/>
    <w:unhideWhenUsed/>
    <w:rsid w:val="0091352A"/>
    <w:pPr>
      <w:tabs>
        <w:tab w:val="center" w:pos="4680"/>
        <w:tab w:val="right" w:pos="9360"/>
      </w:tabs>
      <w:spacing w:before="0" w:after="0"/>
    </w:pPr>
  </w:style>
  <w:style w:type="character" w:customStyle="1" w:styleId="DocTypeNumber">
    <w:name w:val="DocTypeNumber"/>
    <w:basedOn w:val="BodyTextChar"/>
    <w:uiPriority w:val="1"/>
    <w:qFormat/>
    <w:rsid w:val="00FD2053"/>
    <w:rPr>
      <w:rFonts w:ascii="Verdana" w:hAnsi="Verdana"/>
      <w:b/>
      <w:sz w:val="24"/>
    </w:rPr>
  </w:style>
  <w:style w:type="character" w:customStyle="1" w:styleId="HeaderChar">
    <w:name w:val="Header Char"/>
    <w:basedOn w:val="DefaultParagraphFont"/>
    <w:link w:val="Header"/>
    <w:uiPriority w:val="99"/>
    <w:rsid w:val="0091352A"/>
    <w:rPr>
      <w:rFonts w:ascii="Verdana" w:hAnsi="Verdana"/>
    </w:rPr>
  </w:style>
  <w:style w:type="paragraph" w:styleId="Footer">
    <w:name w:val="footer"/>
    <w:basedOn w:val="Normal"/>
    <w:link w:val="FooterChar"/>
    <w:uiPriority w:val="99"/>
    <w:unhideWhenUsed/>
    <w:rsid w:val="0091352A"/>
    <w:pPr>
      <w:tabs>
        <w:tab w:val="center" w:pos="4680"/>
        <w:tab w:val="right" w:pos="9360"/>
      </w:tabs>
      <w:spacing w:before="0" w:after="0"/>
    </w:pPr>
  </w:style>
  <w:style w:type="character" w:customStyle="1" w:styleId="FooterChar">
    <w:name w:val="Footer Char"/>
    <w:basedOn w:val="DefaultParagraphFont"/>
    <w:link w:val="Footer"/>
    <w:uiPriority w:val="99"/>
    <w:rsid w:val="0091352A"/>
    <w:rPr>
      <w:rFonts w:ascii="Verdana" w:hAnsi="Verdana"/>
    </w:rPr>
  </w:style>
  <w:style w:type="paragraph" w:customStyle="1" w:styleId="BodyText">
    <w:name w:val="BodyText"/>
    <w:basedOn w:val="Normal"/>
    <w:link w:val="BodyTextChar"/>
    <w:qFormat/>
    <w:rsid w:val="00220227"/>
    <w:pPr>
      <w:spacing w:before="60"/>
      <w:jc w:val="left"/>
    </w:pPr>
  </w:style>
  <w:style w:type="character" w:customStyle="1" w:styleId="BodyTextChar">
    <w:name w:val="BodyText Char"/>
    <w:basedOn w:val="DefaultParagraphFont"/>
    <w:link w:val="BodyText"/>
    <w:rsid w:val="00220227"/>
    <w:rPr>
      <w:rFonts w:ascii="Verdana" w:hAnsi="Verdana"/>
    </w:rPr>
  </w:style>
  <w:style w:type="paragraph" w:customStyle="1" w:styleId="Style1">
    <w:name w:val="Style1"/>
    <w:basedOn w:val="BodyText"/>
    <w:next w:val="BodyText"/>
    <w:link w:val="Style1Char"/>
    <w:qFormat/>
    <w:rsid w:val="00C72C01"/>
    <w:pPr>
      <w:jc w:val="center"/>
    </w:pPr>
    <w:rPr>
      <w:b/>
      <w:sz w:val="28"/>
      <w:szCs w:val="28"/>
    </w:rPr>
  </w:style>
  <w:style w:type="paragraph" w:customStyle="1" w:styleId="TOCTitle">
    <w:name w:val="TOC Title"/>
    <w:basedOn w:val="BodyText"/>
    <w:next w:val="BodyText"/>
    <w:link w:val="TOCTitleChar"/>
    <w:qFormat/>
    <w:rsid w:val="00FD2053"/>
    <w:pPr>
      <w:jc w:val="center"/>
    </w:pPr>
    <w:rPr>
      <w:b/>
      <w:sz w:val="28"/>
      <w:szCs w:val="28"/>
    </w:rPr>
  </w:style>
  <w:style w:type="character" w:customStyle="1" w:styleId="Style1Char">
    <w:name w:val="Style1 Char"/>
    <w:basedOn w:val="BodyTextChar"/>
    <w:link w:val="Style1"/>
    <w:rsid w:val="00C72C01"/>
    <w:rPr>
      <w:rFonts w:ascii="Verdana" w:hAnsi="Verdana"/>
      <w:b/>
      <w:sz w:val="28"/>
      <w:szCs w:val="28"/>
    </w:rPr>
  </w:style>
  <w:style w:type="paragraph" w:customStyle="1" w:styleId="Copyright">
    <w:name w:val="Copyright"/>
    <w:basedOn w:val="BodyText"/>
    <w:next w:val="BodyText"/>
    <w:qFormat/>
    <w:rsid w:val="00317CB0"/>
  </w:style>
  <w:style w:type="character" w:customStyle="1" w:styleId="TOCTitleChar">
    <w:name w:val="TOC Title Char"/>
    <w:basedOn w:val="BodyTextChar"/>
    <w:link w:val="TOCTitle"/>
    <w:rsid w:val="00FD2053"/>
    <w:rPr>
      <w:rFonts w:ascii="Verdana" w:hAnsi="Verdana"/>
      <w:b/>
      <w:sz w:val="28"/>
      <w:szCs w:val="28"/>
    </w:rPr>
  </w:style>
  <w:style w:type="paragraph" w:customStyle="1" w:styleId="Trademark">
    <w:name w:val="Trademark"/>
    <w:basedOn w:val="BodyText"/>
    <w:next w:val="Copyright"/>
    <w:link w:val="TrademarkChar"/>
    <w:qFormat/>
    <w:rsid w:val="00317CB0"/>
  </w:style>
  <w:style w:type="table" w:styleId="TableGrid">
    <w:name w:val="Table Grid"/>
    <w:basedOn w:val="TableNormal"/>
    <w:uiPriority w:val="59"/>
    <w:rsid w:val="000608DF"/>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demarkChar">
    <w:name w:val="Trademark Char"/>
    <w:basedOn w:val="BodyTextChar"/>
    <w:link w:val="Trademark"/>
    <w:rsid w:val="00317CB0"/>
    <w:rPr>
      <w:rFonts w:ascii="Verdana" w:hAnsi="Verdana"/>
    </w:rPr>
  </w:style>
  <w:style w:type="paragraph" w:customStyle="1" w:styleId="TableColumnHeader">
    <w:name w:val="Table/Column Header"/>
    <w:basedOn w:val="TableBodyText"/>
    <w:next w:val="TableBodyText"/>
    <w:rsid w:val="00EA167A"/>
    <w:pPr>
      <w:spacing w:before="120" w:after="120"/>
      <w:jc w:val="center"/>
    </w:pPr>
    <w:rPr>
      <w:b/>
      <w:sz w:val="22"/>
      <w:szCs w:val="22"/>
    </w:rPr>
  </w:style>
  <w:style w:type="paragraph" w:customStyle="1" w:styleId="TableBodyText">
    <w:name w:val="Table Body Text"/>
    <w:basedOn w:val="BodyText"/>
    <w:link w:val="TableBodyTextChar"/>
    <w:qFormat/>
    <w:rsid w:val="00177C69"/>
    <w:pPr>
      <w:spacing w:after="60"/>
    </w:pPr>
  </w:style>
  <w:style w:type="character" w:styleId="CommentReference">
    <w:name w:val="annotation reference"/>
    <w:basedOn w:val="DefaultParagraphFont"/>
    <w:uiPriority w:val="99"/>
    <w:semiHidden/>
    <w:unhideWhenUsed/>
    <w:rsid w:val="007B5085"/>
    <w:rPr>
      <w:sz w:val="16"/>
      <w:szCs w:val="16"/>
    </w:rPr>
  </w:style>
  <w:style w:type="paragraph" w:styleId="CommentText">
    <w:name w:val="annotation text"/>
    <w:basedOn w:val="Normal"/>
    <w:link w:val="CommentTextChar"/>
    <w:uiPriority w:val="99"/>
    <w:semiHidden/>
    <w:unhideWhenUsed/>
    <w:rsid w:val="007B5085"/>
  </w:style>
  <w:style w:type="character" w:customStyle="1" w:styleId="TableBodyTextChar">
    <w:name w:val="Table Body Text Char"/>
    <w:basedOn w:val="BodyTextChar"/>
    <w:link w:val="TableBodyText"/>
    <w:rsid w:val="00177C69"/>
    <w:rPr>
      <w:rFonts w:ascii="Verdana" w:hAnsi="Verdana"/>
    </w:rPr>
  </w:style>
  <w:style w:type="character" w:customStyle="1" w:styleId="CommentTextChar">
    <w:name w:val="Comment Text Char"/>
    <w:basedOn w:val="DefaultParagraphFont"/>
    <w:link w:val="CommentText"/>
    <w:uiPriority w:val="99"/>
    <w:semiHidden/>
    <w:rsid w:val="007B5085"/>
    <w:rPr>
      <w:rFonts w:ascii="Verdana" w:hAnsi="Verdana"/>
    </w:rPr>
  </w:style>
  <w:style w:type="paragraph" w:styleId="CommentSubject">
    <w:name w:val="annotation subject"/>
    <w:basedOn w:val="CommentText"/>
    <w:next w:val="CommentText"/>
    <w:link w:val="CommentSubjectChar"/>
    <w:uiPriority w:val="99"/>
    <w:semiHidden/>
    <w:unhideWhenUsed/>
    <w:rsid w:val="007B5085"/>
    <w:rPr>
      <w:b/>
      <w:bCs/>
    </w:rPr>
  </w:style>
  <w:style w:type="character" w:customStyle="1" w:styleId="CommentSubjectChar">
    <w:name w:val="Comment Subject Char"/>
    <w:basedOn w:val="CommentTextChar"/>
    <w:link w:val="CommentSubject"/>
    <w:uiPriority w:val="99"/>
    <w:semiHidden/>
    <w:rsid w:val="007B5085"/>
    <w:rPr>
      <w:rFonts w:ascii="Verdana" w:hAnsi="Verdana"/>
      <w:b/>
      <w:bCs/>
    </w:rPr>
  </w:style>
  <w:style w:type="character" w:customStyle="1" w:styleId="Heading1Char">
    <w:name w:val="Heading 1 Char"/>
    <w:basedOn w:val="DefaultParagraphFont"/>
    <w:link w:val="Heading1"/>
    <w:uiPriority w:val="9"/>
    <w:rsid w:val="0008743C"/>
    <w:rPr>
      <w:rFonts w:ascii="Verdana" w:hAnsi="Verdana"/>
      <w:b/>
      <w:sz w:val="28"/>
      <w:szCs w:val="28"/>
    </w:rPr>
  </w:style>
  <w:style w:type="character" w:customStyle="1" w:styleId="Heading2Char">
    <w:name w:val="Heading 2 Char"/>
    <w:basedOn w:val="DefaultParagraphFont"/>
    <w:link w:val="Heading2"/>
    <w:uiPriority w:val="9"/>
    <w:rsid w:val="00355546"/>
    <w:rPr>
      <w:rFonts w:ascii="Verdana" w:hAnsi="Verdana"/>
      <w:b/>
      <w:sz w:val="24"/>
      <w:szCs w:val="24"/>
    </w:rPr>
  </w:style>
  <w:style w:type="character" w:customStyle="1" w:styleId="Heading3Char">
    <w:name w:val="Heading 3 Char"/>
    <w:basedOn w:val="DefaultParagraphFont"/>
    <w:link w:val="Heading3"/>
    <w:uiPriority w:val="9"/>
    <w:rsid w:val="00A17BAA"/>
    <w:rPr>
      <w:rFonts w:ascii="Verdana" w:hAnsi="Verdana"/>
      <w:b/>
      <w:sz w:val="22"/>
      <w:szCs w:val="22"/>
    </w:rPr>
  </w:style>
  <w:style w:type="character" w:customStyle="1" w:styleId="Heading4Char">
    <w:name w:val="Heading 4 Char"/>
    <w:basedOn w:val="DefaultParagraphFont"/>
    <w:link w:val="Heading4"/>
    <w:uiPriority w:val="9"/>
    <w:rsid w:val="003521A8"/>
    <w:rPr>
      <w:rFonts w:ascii="Verdana" w:hAnsi="Verdana"/>
      <w:b/>
    </w:rPr>
  </w:style>
  <w:style w:type="character" w:customStyle="1" w:styleId="Heading5Char">
    <w:name w:val="Heading 5 Char"/>
    <w:basedOn w:val="DefaultParagraphFont"/>
    <w:link w:val="Heading5"/>
    <w:uiPriority w:val="9"/>
    <w:rsid w:val="00220227"/>
    <w:rPr>
      <w:rFonts w:ascii="Verdana" w:hAnsi="Verdana"/>
    </w:rPr>
  </w:style>
  <w:style w:type="character" w:customStyle="1" w:styleId="Heading6Char">
    <w:name w:val="Heading 6 Char"/>
    <w:basedOn w:val="DefaultParagraphFont"/>
    <w:link w:val="Heading6"/>
    <w:uiPriority w:val="9"/>
    <w:rsid w:val="00220227"/>
    <w:rPr>
      <w:rFonts w:ascii="Verdana" w:hAnsi="Verdana"/>
      <w:i/>
    </w:rPr>
  </w:style>
  <w:style w:type="character" w:customStyle="1" w:styleId="Heading7Char">
    <w:name w:val="Heading 7 Char"/>
    <w:basedOn w:val="DefaultParagraphFont"/>
    <w:link w:val="Heading7"/>
    <w:uiPriority w:val="9"/>
    <w:rsid w:val="00220227"/>
    <w:rPr>
      <w:rFonts w:ascii="Times New Roman" w:hAnsi="Times New Roman"/>
      <w:sz w:val="24"/>
      <w:szCs w:val="24"/>
    </w:rPr>
  </w:style>
  <w:style w:type="character" w:customStyle="1" w:styleId="Heading8Char">
    <w:name w:val="Heading 8 Char"/>
    <w:basedOn w:val="DefaultParagraphFont"/>
    <w:link w:val="Heading8"/>
    <w:uiPriority w:val="9"/>
    <w:rsid w:val="00220227"/>
    <w:rPr>
      <w:rFonts w:ascii="Times New Roman" w:hAnsi="Times New Roman"/>
      <w:i/>
      <w:sz w:val="24"/>
      <w:szCs w:val="24"/>
    </w:rPr>
  </w:style>
  <w:style w:type="character" w:customStyle="1" w:styleId="Heading9Char">
    <w:name w:val="Heading 9 Char"/>
    <w:basedOn w:val="DefaultParagraphFont"/>
    <w:link w:val="Heading9"/>
    <w:uiPriority w:val="9"/>
    <w:rsid w:val="00220227"/>
    <w:rPr>
      <w:rFonts w:ascii="Times New Roman" w:hAnsi="Times New Roman"/>
      <w:sz w:val="22"/>
      <w:szCs w:val="22"/>
    </w:rPr>
  </w:style>
  <w:style w:type="paragraph" w:customStyle="1" w:styleId="BodyStyleLeft">
    <w:name w:val="BodyStyle Left"/>
    <w:basedOn w:val="Normal"/>
    <w:rsid w:val="008C5B2B"/>
    <w:pPr>
      <w:jc w:val="left"/>
    </w:pPr>
    <w:rPr>
      <w:rFonts w:eastAsia="Times New Roman"/>
      <w:lang w:val="en-GB"/>
    </w:rPr>
  </w:style>
  <w:style w:type="paragraph" w:customStyle="1" w:styleId="StepHeading">
    <w:name w:val="StepHeading"/>
    <w:basedOn w:val="BodyText"/>
    <w:link w:val="StepHeadingChar"/>
    <w:qFormat/>
    <w:rsid w:val="00711970"/>
    <w:pPr>
      <w:numPr>
        <w:numId w:val="3"/>
      </w:numPr>
      <w:spacing w:before="120"/>
      <w:ind w:left="720" w:hanging="432"/>
    </w:pPr>
    <w:rPr>
      <w:b/>
    </w:rPr>
  </w:style>
  <w:style w:type="paragraph" w:customStyle="1" w:styleId="StepLevel2">
    <w:name w:val="StepLevel2"/>
    <w:basedOn w:val="StepHeading"/>
    <w:link w:val="StepLevel2Char"/>
    <w:qFormat/>
    <w:rsid w:val="00711970"/>
    <w:pPr>
      <w:numPr>
        <w:ilvl w:val="1"/>
      </w:numPr>
      <w:ind w:left="1152" w:hanging="576"/>
    </w:pPr>
    <w:rPr>
      <w:b w:val="0"/>
    </w:rPr>
  </w:style>
  <w:style w:type="character" w:customStyle="1" w:styleId="StepHeadingChar">
    <w:name w:val="StepHeading Char"/>
    <w:basedOn w:val="BodyTextChar"/>
    <w:link w:val="StepHeading"/>
    <w:rsid w:val="00711970"/>
    <w:rPr>
      <w:rFonts w:ascii="Verdana" w:hAnsi="Verdana"/>
      <w:b/>
    </w:rPr>
  </w:style>
  <w:style w:type="paragraph" w:customStyle="1" w:styleId="StepLevel3">
    <w:name w:val="StepLevel3"/>
    <w:basedOn w:val="StepLevel2"/>
    <w:link w:val="StepLevel3Char"/>
    <w:qFormat/>
    <w:rsid w:val="00711970"/>
    <w:pPr>
      <w:numPr>
        <w:ilvl w:val="2"/>
      </w:numPr>
      <w:ind w:left="1656" w:hanging="792"/>
    </w:pPr>
  </w:style>
  <w:style w:type="character" w:customStyle="1" w:styleId="StepLevel2Char">
    <w:name w:val="StepLevel2 Char"/>
    <w:basedOn w:val="StepHeadingChar"/>
    <w:link w:val="StepLevel2"/>
    <w:rsid w:val="00711970"/>
    <w:rPr>
      <w:rFonts w:ascii="Verdana" w:hAnsi="Verdana"/>
      <w:b/>
    </w:rPr>
  </w:style>
  <w:style w:type="paragraph" w:customStyle="1" w:styleId="StepLevel4">
    <w:name w:val="StepLevel4"/>
    <w:basedOn w:val="StepLevel3"/>
    <w:link w:val="StepLevel4Char1"/>
    <w:qFormat/>
    <w:rsid w:val="00711970"/>
    <w:pPr>
      <w:numPr>
        <w:ilvl w:val="3"/>
      </w:numPr>
      <w:ind w:left="2131" w:hanging="979"/>
    </w:pPr>
  </w:style>
  <w:style w:type="paragraph" w:customStyle="1" w:styleId="StepLevel5">
    <w:name w:val="StepLevel5"/>
    <w:basedOn w:val="StepLevel4"/>
    <w:link w:val="StepLevel5Char1"/>
    <w:qFormat/>
    <w:rsid w:val="00711970"/>
    <w:pPr>
      <w:numPr>
        <w:ilvl w:val="4"/>
      </w:numPr>
      <w:ind w:left="2621" w:hanging="1181"/>
    </w:pPr>
  </w:style>
  <w:style w:type="character" w:customStyle="1" w:styleId="StepLevel3Char">
    <w:name w:val="StepLevel3 Char"/>
    <w:basedOn w:val="StepLevel2Char"/>
    <w:link w:val="StepLevel3"/>
    <w:rsid w:val="00711970"/>
    <w:rPr>
      <w:rFonts w:ascii="Verdana" w:hAnsi="Verdana"/>
      <w:b/>
    </w:rPr>
  </w:style>
  <w:style w:type="character" w:customStyle="1" w:styleId="StepLevel4Char">
    <w:name w:val="StepLevel4 Char"/>
    <w:basedOn w:val="StepLevel3Char"/>
    <w:rsid w:val="002924A1"/>
    <w:rPr>
      <w:rFonts w:ascii="Verdana" w:hAnsi="Verdana"/>
      <w:b/>
    </w:rPr>
  </w:style>
  <w:style w:type="paragraph" w:customStyle="1" w:styleId="StepLevel6">
    <w:name w:val="StepLevel6"/>
    <w:basedOn w:val="StepLevel5"/>
    <w:link w:val="StepLevel6Char1"/>
    <w:qFormat/>
    <w:rsid w:val="00711970"/>
    <w:pPr>
      <w:numPr>
        <w:ilvl w:val="5"/>
      </w:numPr>
    </w:pPr>
  </w:style>
  <w:style w:type="character" w:customStyle="1" w:styleId="StepLevel4Char1">
    <w:name w:val="StepLevel4 Char1"/>
    <w:basedOn w:val="StepLevel3Char"/>
    <w:link w:val="StepLevel4"/>
    <w:rsid w:val="00711970"/>
    <w:rPr>
      <w:rFonts w:ascii="Verdana" w:hAnsi="Verdana"/>
      <w:b/>
    </w:rPr>
  </w:style>
  <w:style w:type="character" w:customStyle="1" w:styleId="StepLevel5Char">
    <w:name w:val="StepLevel5 Char"/>
    <w:basedOn w:val="StepLevel4Char1"/>
    <w:rsid w:val="002924A1"/>
    <w:rPr>
      <w:rFonts w:ascii="Verdana" w:hAnsi="Verdana"/>
      <w:b/>
    </w:rPr>
  </w:style>
  <w:style w:type="paragraph" w:customStyle="1" w:styleId="StepLevel7">
    <w:name w:val="StepLevel7"/>
    <w:basedOn w:val="StepLevel6"/>
    <w:link w:val="StepLevel7Char"/>
    <w:qFormat/>
    <w:rsid w:val="00711970"/>
    <w:pPr>
      <w:numPr>
        <w:ilvl w:val="6"/>
      </w:numPr>
      <w:ind w:left="2203" w:hanging="187"/>
    </w:pPr>
  </w:style>
  <w:style w:type="character" w:customStyle="1" w:styleId="StepLevel5Char1">
    <w:name w:val="StepLevel5 Char1"/>
    <w:basedOn w:val="StepLevel4Char1"/>
    <w:link w:val="StepLevel5"/>
    <w:rsid w:val="00711970"/>
    <w:rPr>
      <w:rFonts w:ascii="Verdana" w:hAnsi="Verdana"/>
      <w:b/>
    </w:rPr>
  </w:style>
  <w:style w:type="character" w:customStyle="1" w:styleId="StepLevel6Char">
    <w:name w:val="StepLevel6 Char"/>
    <w:basedOn w:val="StepLevel5Char1"/>
    <w:rsid w:val="002924A1"/>
    <w:rPr>
      <w:rFonts w:ascii="Verdana" w:hAnsi="Verdana"/>
      <w:b/>
    </w:rPr>
  </w:style>
  <w:style w:type="paragraph" w:customStyle="1" w:styleId="StepLevel8">
    <w:name w:val="StepLevel8"/>
    <w:basedOn w:val="StepLevel7"/>
    <w:link w:val="StepLevel8Char1"/>
    <w:qFormat/>
    <w:rsid w:val="00711970"/>
    <w:pPr>
      <w:numPr>
        <w:ilvl w:val="7"/>
      </w:numPr>
    </w:pPr>
  </w:style>
  <w:style w:type="paragraph" w:customStyle="1" w:styleId="StepLevel9">
    <w:name w:val="StepLevel9"/>
    <w:basedOn w:val="StepLevel8"/>
    <w:link w:val="StepLevel9Char"/>
    <w:qFormat/>
    <w:rsid w:val="00711970"/>
    <w:pPr>
      <w:numPr>
        <w:ilvl w:val="8"/>
      </w:numPr>
    </w:pPr>
  </w:style>
  <w:style w:type="character" w:customStyle="1" w:styleId="StepLevel6Char1">
    <w:name w:val="StepLevel6 Char1"/>
    <w:basedOn w:val="StepLevel5Char1"/>
    <w:link w:val="StepLevel6"/>
    <w:rsid w:val="00711970"/>
    <w:rPr>
      <w:rFonts w:ascii="Verdana" w:hAnsi="Verdana"/>
      <w:b/>
    </w:rPr>
  </w:style>
  <w:style w:type="character" w:customStyle="1" w:styleId="StepLevel7Char">
    <w:name w:val="StepLevel7 Char"/>
    <w:basedOn w:val="StepLevel6Char1"/>
    <w:link w:val="StepLevel7"/>
    <w:rsid w:val="00711970"/>
    <w:rPr>
      <w:rFonts w:ascii="Verdana" w:hAnsi="Verdana"/>
      <w:b/>
    </w:rPr>
  </w:style>
  <w:style w:type="character" w:customStyle="1" w:styleId="StepLevel8Char">
    <w:name w:val="StepLevel8 Char"/>
    <w:basedOn w:val="StepLevel7Char"/>
    <w:rsid w:val="00000EAB"/>
    <w:rPr>
      <w:rFonts w:ascii="Verdana" w:hAnsi="Verdana"/>
      <w:b/>
    </w:rPr>
  </w:style>
  <w:style w:type="character" w:customStyle="1" w:styleId="StepLevel8Char1">
    <w:name w:val="StepLevel8 Char1"/>
    <w:basedOn w:val="StepLevel7Char"/>
    <w:link w:val="StepLevel8"/>
    <w:rsid w:val="00711970"/>
    <w:rPr>
      <w:rFonts w:ascii="Verdana" w:hAnsi="Verdana"/>
      <w:b/>
    </w:rPr>
  </w:style>
  <w:style w:type="character" w:customStyle="1" w:styleId="StepLevel9Char">
    <w:name w:val="StepLevel9 Char"/>
    <w:basedOn w:val="StepLevel8Char1"/>
    <w:link w:val="StepLevel9"/>
    <w:rsid w:val="00711970"/>
    <w:rPr>
      <w:rFonts w:ascii="Verdana" w:hAnsi="Verdana"/>
      <w:b/>
    </w:rPr>
  </w:style>
  <w:style w:type="character" w:customStyle="1" w:styleId="NoteText">
    <w:name w:val="Note Text"/>
    <w:basedOn w:val="BodyTextChar"/>
    <w:uiPriority w:val="1"/>
    <w:qFormat/>
    <w:rsid w:val="00EA167A"/>
    <w:rPr>
      <w:rFonts w:ascii="Verdana" w:hAnsi="Verdana"/>
      <w:sz w:val="20"/>
    </w:rPr>
  </w:style>
  <w:style w:type="character" w:customStyle="1" w:styleId="NoteHeading">
    <w:name w:val="NoteHeading"/>
    <w:basedOn w:val="BodyTextChar"/>
    <w:uiPriority w:val="1"/>
    <w:qFormat/>
    <w:rsid w:val="00EA167A"/>
    <w:rPr>
      <w:rFonts w:ascii="Verdana" w:hAnsi="Verdana"/>
      <w:b/>
      <w:sz w:val="20"/>
    </w:rPr>
  </w:style>
  <w:style w:type="paragraph" w:customStyle="1" w:styleId="NoteIcon">
    <w:name w:val="NoteIcon"/>
    <w:basedOn w:val="BodyText"/>
    <w:qFormat/>
    <w:rsid w:val="005219BF"/>
    <w:pPr>
      <w:spacing w:before="120" w:after="122"/>
    </w:pPr>
  </w:style>
  <w:style w:type="character" w:styleId="Hyperlink">
    <w:name w:val="Hyperlink"/>
    <w:basedOn w:val="DefaultParagraphFont"/>
    <w:uiPriority w:val="99"/>
    <w:unhideWhenUsed/>
    <w:rsid w:val="00553322"/>
    <w:rPr>
      <w:color w:val="0000FF" w:themeColor="hyperlink"/>
      <w:u w:val="single"/>
    </w:rPr>
  </w:style>
  <w:style w:type="paragraph" w:styleId="TOC2">
    <w:name w:val="toc 2"/>
    <w:basedOn w:val="Normal"/>
    <w:next w:val="Normal"/>
    <w:autoRedefine/>
    <w:uiPriority w:val="39"/>
    <w:unhideWhenUsed/>
    <w:rsid w:val="005A23B1"/>
    <w:pPr>
      <w:spacing w:after="100"/>
      <w:ind w:left="432" w:hanging="288"/>
    </w:pPr>
  </w:style>
  <w:style w:type="paragraph" w:styleId="TOC1">
    <w:name w:val="toc 1"/>
    <w:basedOn w:val="Normal"/>
    <w:next w:val="Normal"/>
    <w:autoRedefine/>
    <w:uiPriority w:val="39"/>
    <w:unhideWhenUsed/>
    <w:rsid w:val="005A23B1"/>
    <w:pPr>
      <w:spacing w:after="100"/>
      <w:ind w:left="432" w:hanging="432"/>
    </w:pPr>
  </w:style>
  <w:style w:type="paragraph" w:styleId="Caption">
    <w:name w:val="caption"/>
    <w:basedOn w:val="Normal"/>
    <w:next w:val="Normal"/>
    <w:uiPriority w:val="35"/>
    <w:unhideWhenUsed/>
    <w:qFormat/>
    <w:rsid w:val="00553322"/>
    <w:pPr>
      <w:spacing w:before="0" w:after="200"/>
    </w:pPr>
    <w:rPr>
      <w:b/>
      <w:bCs/>
      <w:color w:val="4F81BD" w:themeColor="accent1"/>
      <w:sz w:val="18"/>
      <w:szCs w:val="18"/>
    </w:rPr>
  </w:style>
  <w:style w:type="character" w:customStyle="1" w:styleId="FigureCaption">
    <w:name w:val="Figure Caption"/>
    <w:basedOn w:val="BodyTextChar"/>
    <w:uiPriority w:val="1"/>
    <w:qFormat/>
    <w:rsid w:val="00355546"/>
    <w:rPr>
      <w:rFonts w:ascii="Verdana" w:hAnsi="Verdana"/>
      <w:i/>
      <w:color w:val="auto"/>
      <w:sz w:val="20"/>
      <w:szCs w:val="20"/>
      <w:u w:val="single"/>
    </w:rPr>
  </w:style>
  <w:style w:type="paragraph" w:styleId="TableofFigures">
    <w:name w:val="table of figures"/>
    <w:basedOn w:val="Normal"/>
    <w:next w:val="Normal"/>
    <w:uiPriority w:val="99"/>
    <w:unhideWhenUsed/>
    <w:rsid w:val="00355546"/>
    <w:pPr>
      <w:spacing w:after="0"/>
    </w:pPr>
  </w:style>
  <w:style w:type="paragraph" w:styleId="BodyText0">
    <w:name w:val="Body Text"/>
    <w:aliases w:val="bt,Bullet Level 5"/>
    <w:link w:val="BodyTextChar1"/>
    <w:rsid w:val="00FC6A60"/>
    <w:pPr>
      <w:spacing w:before="60"/>
      <w:jc w:val="left"/>
    </w:pPr>
    <w:rPr>
      <w:rFonts w:ascii="Verdana" w:eastAsia="Times New Roman" w:hAnsi="Verdana"/>
      <w:lang w:val="en-GB"/>
    </w:rPr>
  </w:style>
  <w:style w:type="character" w:customStyle="1" w:styleId="BodyTextChar0">
    <w:name w:val="Body Text Char"/>
    <w:basedOn w:val="DefaultParagraphFont"/>
    <w:uiPriority w:val="99"/>
    <w:semiHidden/>
    <w:rsid w:val="00FC6A60"/>
    <w:rPr>
      <w:rFonts w:ascii="Verdana" w:hAnsi="Verdana"/>
    </w:rPr>
  </w:style>
  <w:style w:type="character" w:customStyle="1" w:styleId="BodyTextChar1">
    <w:name w:val="Body Text Char1"/>
    <w:aliases w:val="bt Char,Bullet Level 5 Char"/>
    <w:basedOn w:val="DefaultParagraphFont"/>
    <w:link w:val="BodyText0"/>
    <w:rsid w:val="00FC6A60"/>
    <w:rPr>
      <w:rFonts w:ascii="Verdana" w:eastAsia="Times New Roman" w:hAnsi="Verdana"/>
      <w:lang w:val="en-GB"/>
    </w:rPr>
  </w:style>
  <w:style w:type="paragraph" w:customStyle="1" w:styleId="TableHeading3">
    <w:name w:val="TableHeading3"/>
    <w:basedOn w:val="BodyText0"/>
    <w:link w:val="TableHeading3Char"/>
    <w:qFormat/>
    <w:rsid w:val="00E25D90"/>
    <w:pPr>
      <w:numPr>
        <w:numId w:val="5"/>
      </w:numPr>
      <w:spacing w:after="0"/>
      <w:ind w:left="360"/>
    </w:pPr>
    <w:rPr>
      <w:b/>
      <w:sz w:val="22"/>
    </w:rPr>
  </w:style>
  <w:style w:type="paragraph" w:customStyle="1" w:styleId="TableHeading4">
    <w:name w:val="TableHeading4"/>
    <w:basedOn w:val="TableHeading3"/>
    <w:qFormat/>
    <w:rsid w:val="00E25D90"/>
    <w:pPr>
      <w:numPr>
        <w:ilvl w:val="1"/>
      </w:numPr>
      <w:ind w:left="360"/>
    </w:pPr>
    <w:rPr>
      <w:b w:val="0"/>
    </w:rPr>
  </w:style>
  <w:style w:type="character" w:customStyle="1" w:styleId="TableHeading3Char">
    <w:name w:val="TableHeading3 Char"/>
    <w:basedOn w:val="BodyTextChar1"/>
    <w:link w:val="TableHeading3"/>
    <w:rsid w:val="00E25D90"/>
    <w:rPr>
      <w:rFonts w:ascii="Verdana" w:eastAsia="Times New Roman" w:hAnsi="Verdana"/>
      <w:b/>
      <w:sz w:val="22"/>
      <w:lang w:val="en-GB"/>
    </w:rPr>
  </w:style>
  <w:style w:type="paragraph" w:customStyle="1" w:styleId="DocumentTitleParagraph">
    <w:name w:val="DocumentTitleParagraph"/>
    <w:basedOn w:val="BodyText0"/>
    <w:qFormat/>
    <w:rsid w:val="00F32933"/>
    <w:pPr>
      <w:jc w:val="center"/>
    </w:pPr>
    <w:rPr>
      <w:b/>
      <w:sz w:val="28"/>
      <w:szCs w:val="28"/>
    </w:rPr>
  </w:style>
  <w:style w:type="paragraph" w:styleId="ListParagraph">
    <w:name w:val="List Paragraph"/>
    <w:basedOn w:val="Normal"/>
    <w:uiPriority w:val="34"/>
    <w:qFormat/>
    <w:rsid w:val="00511828"/>
    <w:pPr>
      <w:spacing w:before="0" w:after="200" w:line="276" w:lineRule="auto"/>
      <w:ind w:left="720"/>
      <w:contextualSpacing/>
      <w:jc w:val="left"/>
    </w:pPr>
    <w:rPr>
      <w:rFonts w:asciiTheme="minorHAnsi" w:eastAsiaTheme="minorEastAsia" w:hAnsiTheme="minorHAnsi" w:cstheme="minorBidi"/>
      <w:sz w:val="22"/>
      <w:szCs w:val="22"/>
      <w:lang w:eastAsia="ja-JP"/>
    </w:rPr>
  </w:style>
  <w:style w:type="character" w:styleId="FollowedHyperlink">
    <w:name w:val="FollowedHyperlink"/>
    <w:basedOn w:val="DefaultParagraphFont"/>
    <w:uiPriority w:val="99"/>
    <w:semiHidden/>
    <w:unhideWhenUsed/>
    <w:rsid w:val="000B2E2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ubyforge.org/frs/download.php/75465/rubyinstaller-1.9.3-p0.ex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ites.google.com/a/mdsol.com/km-team/km-process-home-page/tcs-processes/online-help-development-lifecycl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google.com/a/mdsol.com/viewer?a=v&amp;pid=explorer&amp;chrome=true&amp;srcid=0By7Er1_HcptyMTAwZGJjOTItMjJlNC00NTJmLWI5MGItNmI3OGYzYTc4NThh&amp;hl=en_US"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rubyinstaller.org" TargetMode="External"/><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ushek\Documents\WIP\Technical%20Communication%20Services\Editorial%20Review\Glynn\TEMPLATE-QA-003-05%20WI%20Outline%20Format_20110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10C71EF-F43C-40B2-990D-1365134A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TEMPLATE-QA-003-05 WI Outline Format_20110412.dotx</Template>
  <TotalTime>33</TotalTime>
  <Pages>12</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Medidata Solutions Inc</Company>
  <LinksUpToDate>false</LinksUpToDate>
  <CharactersWithSpaces>12994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dc:creator>
  <cp:lastModifiedBy>Template</cp:lastModifiedBy>
  <cp:revision>24</cp:revision>
  <dcterms:created xsi:type="dcterms:W3CDTF">2011-12-21T09:58:00Z</dcterms:created>
  <dcterms:modified xsi:type="dcterms:W3CDTF">2012-04-24T18:43:00Z</dcterms:modified>
</cp:coreProperties>
</file>