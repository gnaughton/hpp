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995" w:rsidRPr="009069F5" w:rsidRDefault="0045488B" w:rsidP="00A64700">
      <w:pPr>
        <w:pStyle w:val="H1"/>
        <w:framePr w:w="8380" w:wrap="around"/>
      </w:pPr>
      <w:r>
        <w:t>What do your users think?</w:t>
      </w:r>
    </w:p>
    <w:p w:rsidR="00AD6995" w:rsidRDefault="001813C5" w:rsidP="00A64700">
      <w:pPr>
        <w:pStyle w:val="HExplanation"/>
        <w:framePr w:w="8380" w:wrap="around"/>
      </w:pPr>
      <w:r>
        <w:rPr>
          <w:rStyle w:val="BoldBlue"/>
        </w:rPr>
        <w:t xml:space="preserve">Glynn </w:t>
      </w:r>
      <w:proofErr w:type="spellStart"/>
      <w:r>
        <w:rPr>
          <w:rStyle w:val="BoldBlue"/>
        </w:rPr>
        <w:t>Naughton</w:t>
      </w:r>
      <w:proofErr w:type="spellEnd"/>
      <w:r w:rsidR="00AD6995">
        <w:t xml:space="preserve"> </w:t>
      </w:r>
      <w:r w:rsidR="009A28B6">
        <w:t>shows how to capture and report</w:t>
      </w:r>
      <w:r w:rsidR="0025137C">
        <w:t xml:space="preserve"> on user feedback </w:t>
      </w:r>
      <w:r w:rsidR="009129C9">
        <w:t>from</w:t>
      </w:r>
      <w:r w:rsidR="0025137C">
        <w:t xml:space="preserve"> HTML-based documentation</w:t>
      </w:r>
    </w:p>
    <w:p w:rsidR="001F647A" w:rsidRDefault="00610A48" w:rsidP="001F647A">
      <w:pPr>
        <w:pStyle w:val="BBody1st"/>
      </w:pPr>
      <w:bookmarkStart w:id="0" w:name="ColumnText"/>
      <w:r>
        <w:t>Technical</w:t>
      </w:r>
      <w:r w:rsidR="001A3438">
        <w:t xml:space="preserve"> communicators want as much user feedback as possible on their documentation</w:t>
      </w:r>
      <w:r w:rsidR="0004008D">
        <w:t xml:space="preserve"> to</w:t>
      </w:r>
      <w:r w:rsidR="002A4413">
        <w:t xml:space="preserve"> help them</w:t>
      </w:r>
      <w:r w:rsidR="0004008D">
        <w:t xml:space="preserve"> improve it</w:t>
      </w:r>
      <w:r w:rsidR="001A3438">
        <w:t>. Alas, they typically receive very little. Anything that makes</w:t>
      </w:r>
      <w:r w:rsidR="00BA7DDA">
        <w:t xml:space="preserve"> </w:t>
      </w:r>
      <w:r w:rsidR="006219E0">
        <w:t>it</w:t>
      </w:r>
      <w:r w:rsidR="001A3438">
        <w:t xml:space="preserve"> easier for users to su</w:t>
      </w:r>
      <w:r w:rsidR="001F647A">
        <w:t>bmit</w:t>
      </w:r>
      <w:r w:rsidR="00BA7DDA">
        <w:t xml:space="preserve"> </w:t>
      </w:r>
      <w:r w:rsidR="006219E0">
        <w:t>feedback</w:t>
      </w:r>
      <w:r w:rsidR="001F647A">
        <w:t xml:space="preserve"> is therefore very welcome.</w:t>
      </w:r>
    </w:p>
    <w:p w:rsidR="001A3438" w:rsidRDefault="0081125D" w:rsidP="001F647A">
      <w:pPr>
        <w:pStyle w:val="BBody"/>
      </w:pPr>
      <w:r w:rsidRPr="0081125D">
        <w:rPr>
          <w:rStyle w:val="BoldBlu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-92.9pt;margin-top:199.45pt;width:142.75pt;height:123.15pt;z-index:1;mso-wrap-distance-left:5.65pt;mso-wrap-distance-top:5.65pt;mso-wrap-distance-right:5.65pt;mso-wrap-distance-bottom:5.65pt;mso-position-horizontal-relative:margin;mso-position-vertical-relative:margin" o:allowincell="f" fillcolor="#669">
            <v:fill opacity="24248f"/>
            <v:textbox style="mso-next-textbox:#_x0000_s1029" inset="2mm,2.5mm,2mm,2.5mm">
              <w:txbxContent>
                <w:p w:rsidR="008A29DB" w:rsidRDefault="000B633B">
                  <w:pPr>
                    <w:pStyle w:val="BBody1stSansSerif"/>
                  </w:pPr>
                  <w:ins w:id="1" w:author="Glynn" w:date="2012-12-19T11:33:00Z">
                    <w:r>
                      <w:fldChar w:fldCharType="begin"/>
                    </w:r>
                    <w:r>
                      <w:instrText xml:space="preserve"> INCLUDEPICTURE C:\\Dropbox\\MDSOL\\Communicator\\form.tif \* MERGEFORMATINET </w:instrText>
                    </w:r>
                  </w:ins>
                  <w:r>
                    <w:fldChar w:fldCharType="separate"/>
                  </w:r>
                  <w:ins w:id="2" w:author="Glynn" w:date="2012-12-19T11:34:00Z">
                    <w:r w:rsidR="000E6F42"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026" type="#_x0000_t75" style="width:130.45pt;height:92.15pt">
                          <v:imagedata r:id="rId8" r:href="rId9"/>
                        </v:shape>
                      </w:pict>
                    </w:r>
                  </w:ins>
                  <w:ins w:id="3" w:author="Glynn" w:date="2012-12-19T11:33:00Z">
                    <w:r>
                      <w:fldChar w:fldCharType="end"/>
                    </w:r>
                  </w:ins>
                </w:p>
                <w:p w:rsidR="008A29DB" w:rsidRPr="008A29DB" w:rsidRDefault="008A29DB" w:rsidP="008A29DB">
                  <w:pPr>
                    <w:pStyle w:val="HFigure"/>
                  </w:pPr>
                  <w:r>
                    <w:t>Figure 1. Feedback widget</w:t>
                  </w:r>
                </w:p>
              </w:txbxContent>
            </v:textbox>
            <w10:wrap type="square" anchorx="margin" anchory="margin"/>
          </v:shape>
        </w:pict>
      </w:r>
      <w:r w:rsidR="001F647A">
        <w:t>One</w:t>
      </w:r>
      <w:r w:rsidR="001A3438">
        <w:t xml:space="preserve"> approach in HTML-based documentation </w:t>
      </w:r>
      <w:r w:rsidR="00D239E7">
        <w:t>is to</w:t>
      </w:r>
      <w:r w:rsidR="00991A1A">
        <w:t xml:space="preserve"> </w:t>
      </w:r>
      <w:r w:rsidR="00D239E7">
        <w:t xml:space="preserve">add </w:t>
      </w:r>
      <w:r w:rsidR="00991A1A">
        <w:t xml:space="preserve">a feedback widget on </w:t>
      </w:r>
      <w:r w:rsidR="00270C8D">
        <w:t>each page</w:t>
      </w:r>
      <w:r w:rsidR="006219E0">
        <w:t>, which is what, Wikipedia</w:t>
      </w:r>
      <w:r w:rsidR="002D60E9">
        <w:t>, for example,</w:t>
      </w:r>
      <w:r w:rsidR="006219E0">
        <w:t xml:space="preserve"> does</w:t>
      </w:r>
      <w:r w:rsidR="000F5B45">
        <w:t xml:space="preserve">. </w:t>
      </w:r>
      <w:r w:rsidR="001A3438">
        <w:t xml:space="preserve">At my </w:t>
      </w:r>
      <w:r w:rsidR="00235973">
        <w:t>organisation</w:t>
      </w:r>
      <w:r w:rsidR="00447A51">
        <w:t>,</w:t>
      </w:r>
      <w:r w:rsidR="001A3438">
        <w:t xml:space="preserve"> we built our own solution based loosely on the Wikipedia approach. Figure 1 shows the widget we added to the bottom of each topic in our </w:t>
      </w:r>
      <w:proofErr w:type="spellStart"/>
      <w:r w:rsidR="001A3438">
        <w:t>WebHelp</w:t>
      </w:r>
      <w:proofErr w:type="spellEnd"/>
      <w:r w:rsidR="001A3438">
        <w:t xml:space="preserve"> systems. </w:t>
      </w:r>
    </w:p>
    <w:p w:rsidR="00FA397D" w:rsidRDefault="001F647A" w:rsidP="001F647A">
      <w:pPr>
        <w:pStyle w:val="BBody"/>
      </w:pPr>
      <w:r>
        <w:t xml:space="preserve">We </w:t>
      </w:r>
      <w:r w:rsidR="001A3438">
        <w:t xml:space="preserve">used HTML forms, JavaScript and Google spreadsheets to build </w:t>
      </w:r>
      <w:r w:rsidR="006219E0">
        <w:t>our own feedback widget</w:t>
      </w:r>
      <w:r w:rsidR="001A3438">
        <w:t xml:space="preserve">. </w:t>
      </w:r>
      <w:r w:rsidR="00FB7413">
        <w:t>This article</w:t>
      </w:r>
      <w:r w:rsidR="001A3438">
        <w:t xml:space="preserve"> describe</w:t>
      </w:r>
      <w:r w:rsidR="00FB7413">
        <w:t xml:space="preserve">s </w:t>
      </w:r>
      <w:r w:rsidR="0051028C">
        <w:t>its</w:t>
      </w:r>
      <w:r w:rsidR="006219E0">
        <w:t xml:space="preserve"> </w:t>
      </w:r>
      <w:r w:rsidR="00FB7413">
        <w:t xml:space="preserve">architecture and gives </w:t>
      </w:r>
      <w:r w:rsidR="001A3438">
        <w:t>step-by-step instructions on creating a bare-bones implementation. You can elaborate and customise this implementation to create a production-quality widget.</w:t>
      </w:r>
    </w:p>
    <w:p w:rsidR="00FA397D" w:rsidRDefault="00BC6F50" w:rsidP="00FA397D">
      <w:pPr>
        <w:pStyle w:val="H3Helv11ptKey"/>
      </w:pPr>
      <w:r>
        <w:t>Overview</w:t>
      </w:r>
    </w:p>
    <w:p w:rsidR="004C5B1C" w:rsidRDefault="00E01273" w:rsidP="000A5BCE">
      <w:pPr>
        <w:pStyle w:val="BBody1st"/>
      </w:pPr>
      <w:r>
        <w:t xml:space="preserve">The widget is </w:t>
      </w:r>
      <w:r w:rsidR="00CD640F">
        <w:t xml:space="preserve">built around </w:t>
      </w:r>
      <w:r>
        <w:t xml:space="preserve">an </w:t>
      </w:r>
      <w:r w:rsidR="000A5BCE">
        <w:t>HTML form that links to a Google spreadshe</w:t>
      </w:r>
      <w:r w:rsidR="007B0562">
        <w:t xml:space="preserve">et. When the user </w:t>
      </w:r>
      <w:r w:rsidR="003E3D9E">
        <w:t>clicks the button</w:t>
      </w:r>
      <w:r w:rsidR="00195979" w:rsidRPr="00195979">
        <w:rPr>
          <w:rStyle w:val="Bold"/>
          <w:b w:val="0"/>
        </w:rPr>
        <w:t>,</w:t>
      </w:r>
      <w:r w:rsidR="00B949AF">
        <w:t xml:space="preserve"> </w:t>
      </w:r>
      <w:r w:rsidR="000A5BCE">
        <w:t>the form passes its data to the spreadsheet.</w:t>
      </w:r>
    </w:p>
    <w:p w:rsidR="000A5BCE" w:rsidRDefault="000A5BCE" w:rsidP="000A5BCE">
      <w:pPr>
        <w:pStyle w:val="BBody1st"/>
      </w:pPr>
      <w:r>
        <w:t xml:space="preserve"> The st</w:t>
      </w:r>
      <w:r w:rsidR="00732802">
        <w:t xml:space="preserve">eps </w:t>
      </w:r>
      <w:r w:rsidR="00CC3E18">
        <w:t xml:space="preserve">involved </w:t>
      </w:r>
      <w:r w:rsidR="000D28EE">
        <w:t xml:space="preserve">in creating </w:t>
      </w:r>
      <w:r w:rsidR="006219E0">
        <w:t xml:space="preserve">the widget </w:t>
      </w:r>
      <w:r w:rsidR="00CC3E18">
        <w:t>are</w:t>
      </w:r>
      <w:r>
        <w:t>:</w:t>
      </w:r>
    </w:p>
    <w:p w:rsidR="000A5BCE" w:rsidRDefault="00B75C68" w:rsidP="002705C0">
      <w:pPr>
        <w:pStyle w:val="LBullet1"/>
      </w:pPr>
      <w:r>
        <w:t>Build a</w:t>
      </w:r>
      <w:r w:rsidR="00861299">
        <w:t xml:space="preserve"> custom</w:t>
      </w:r>
      <w:r w:rsidR="000A5BCE">
        <w:t xml:space="preserve"> form with fields for passing data to the spreadsheet</w:t>
      </w:r>
      <w:r w:rsidR="00732802">
        <w:t>.</w:t>
      </w:r>
    </w:p>
    <w:p w:rsidR="000A5BCE" w:rsidRDefault="00732802" w:rsidP="002705C0">
      <w:pPr>
        <w:pStyle w:val="LBullet1"/>
      </w:pPr>
      <w:r>
        <w:t>C</w:t>
      </w:r>
      <w:r w:rsidR="00E572E9">
        <w:t>reate the</w:t>
      </w:r>
      <w:r w:rsidR="000A5BCE">
        <w:t xml:space="preserve"> Google spreadsheet</w:t>
      </w:r>
      <w:r>
        <w:t>.</w:t>
      </w:r>
    </w:p>
    <w:p w:rsidR="000A5BCE" w:rsidRDefault="0081125D" w:rsidP="002705C0">
      <w:pPr>
        <w:pStyle w:val="LBullet1"/>
      </w:pPr>
      <w:r w:rsidRPr="0081125D">
        <w:rPr>
          <w:noProof/>
          <w:lang w:val="en-US" w:eastAsia="ja-JP"/>
        </w:rPr>
        <w:pict>
          <v:shape id="_x0000_s1059" type="#_x0000_t202" style="position:absolute;left:0;text-align:left;margin-left:187pt;margin-top:526.5pt;width:232.15pt;height:156.6pt;z-index:3;mso-wrap-distance-left:5.65pt;mso-wrap-distance-top:5.65pt;mso-wrap-distance-right:5.65pt;mso-wrap-distance-bottom:5.65pt;mso-position-horizontal-relative:margin;mso-position-vertical-relative:margin" o:allowincell="f" fillcolor="#669">
            <v:fill opacity="24248f"/>
            <v:textbox style="mso-next-textbox:#_x0000_s1059" inset="2mm,2.5mm,2mm,2.5mm">
              <w:txbxContent>
                <w:p w:rsidR="001E6032" w:rsidRDefault="001E6032" w:rsidP="00FD2B66">
                  <w:pPr>
                    <w:pStyle w:val="HFigure"/>
                  </w:pPr>
                  <w:r>
                    <w:t xml:space="preserve">Figure 2. </w:t>
                  </w:r>
                  <w:r w:rsidR="007B7AB2">
                    <w:t>Custom</w:t>
                  </w:r>
                  <w:r>
                    <w:t xml:space="preserve"> form</w:t>
                  </w:r>
                </w:p>
                <w:p w:rsidR="00E76C7A" w:rsidRDefault="00E76C7A" w:rsidP="00E76C7A">
                  <w:pPr>
                    <w:pStyle w:val="BPlaintext"/>
                  </w:pPr>
                  <w:r>
                    <w:t>&lt;html&gt;</w:t>
                  </w:r>
                </w:p>
                <w:p w:rsidR="00E76C7A" w:rsidRDefault="00E76C7A" w:rsidP="00E76C7A">
                  <w:pPr>
                    <w:pStyle w:val="BPlaintext"/>
                  </w:pPr>
                  <w:r>
                    <w:t>&lt;head&gt;</w:t>
                  </w:r>
                </w:p>
                <w:p w:rsidR="00E76C7A" w:rsidRDefault="00E76C7A" w:rsidP="00E76C7A">
                  <w:pPr>
                    <w:pStyle w:val="BPlaintext"/>
                  </w:pPr>
                  <w:r>
                    <w:t>&lt;title&gt;Feedback Form&lt;/title&gt;</w:t>
                  </w:r>
                </w:p>
                <w:p w:rsidR="00E76C7A" w:rsidRDefault="00E76C7A" w:rsidP="00E76C7A">
                  <w:pPr>
                    <w:pStyle w:val="BPlaintext"/>
                  </w:pPr>
                  <w:r>
                    <w:t>&lt;body&gt;</w:t>
                  </w:r>
                </w:p>
                <w:p w:rsidR="00E76C7A" w:rsidRDefault="00E76C7A" w:rsidP="00E76C7A">
                  <w:pPr>
                    <w:pStyle w:val="BPlaintext"/>
                  </w:pPr>
                  <w:r>
                    <w:t>&lt;form method="POST"&gt;</w:t>
                  </w:r>
                </w:p>
                <w:p w:rsidR="00E76C7A" w:rsidRDefault="00E76C7A" w:rsidP="00E76C7A">
                  <w:pPr>
                    <w:pStyle w:val="BPlaintext"/>
                  </w:pPr>
                  <w:r>
                    <w:t>&lt;input type="hidden" value="Adding a User"/&gt;</w:t>
                  </w:r>
                </w:p>
                <w:p w:rsidR="00E76C7A" w:rsidRDefault="00E76C7A" w:rsidP="00E76C7A">
                  <w:pPr>
                    <w:pStyle w:val="BPlaintext"/>
                  </w:pPr>
                  <w:r>
                    <w:t>Rating: &lt;input type="text"/&gt;&lt;br/&gt;</w:t>
                  </w:r>
                </w:p>
                <w:p w:rsidR="00E76C7A" w:rsidRDefault="00E76C7A" w:rsidP="00E76C7A">
                  <w:pPr>
                    <w:pStyle w:val="BPlaintext"/>
                  </w:pPr>
                  <w:r>
                    <w:t>Comment: &lt;input type="text"/&gt;&lt;br/&gt;</w:t>
                  </w:r>
                </w:p>
                <w:p w:rsidR="00E76C7A" w:rsidRDefault="00E76C7A" w:rsidP="00E76C7A">
                  <w:pPr>
                    <w:pStyle w:val="BPlaintext"/>
                  </w:pPr>
                  <w:r>
                    <w:t>&lt;input type="submit" name="submit"/&gt;</w:t>
                  </w:r>
                </w:p>
                <w:p w:rsidR="00E76C7A" w:rsidRDefault="00E76C7A" w:rsidP="00E76C7A">
                  <w:pPr>
                    <w:pStyle w:val="BPlaintext"/>
                  </w:pPr>
                  <w:r>
                    <w:t>&lt;/form&gt;</w:t>
                  </w:r>
                </w:p>
                <w:p w:rsidR="00E76C7A" w:rsidRDefault="00E76C7A" w:rsidP="00E76C7A">
                  <w:pPr>
                    <w:pStyle w:val="BPlaintext"/>
                  </w:pPr>
                  <w:r>
                    <w:t>&lt;/body&gt;</w:t>
                  </w:r>
                </w:p>
                <w:p w:rsidR="00E76C7A" w:rsidRPr="00C20180" w:rsidRDefault="00E76C7A" w:rsidP="00E76C7A">
                  <w:pPr>
                    <w:pStyle w:val="BPlaintext"/>
                  </w:pPr>
                  <w:r>
                    <w:t>&lt;/html&gt;</w:t>
                  </w:r>
                </w:p>
              </w:txbxContent>
            </v:textbox>
            <w10:wrap type="square" anchorx="margin" anchory="margin"/>
          </v:shape>
        </w:pict>
      </w:r>
      <w:r w:rsidR="00732802">
        <w:t>B</w:t>
      </w:r>
      <w:r w:rsidR="000A5BCE">
        <w:t xml:space="preserve">uild a form on the Google spreadsheet with fields corresponding to the fields on the </w:t>
      </w:r>
      <w:r w:rsidR="00861299">
        <w:t>custom</w:t>
      </w:r>
      <w:r w:rsidR="000A5BCE">
        <w:t xml:space="preserve"> form</w:t>
      </w:r>
      <w:r w:rsidR="00732802">
        <w:t>.</w:t>
      </w:r>
    </w:p>
    <w:p w:rsidR="006615AC" w:rsidRDefault="00732802" w:rsidP="006615AC">
      <w:pPr>
        <w:pStyle w:val="LBullet1"/>
      </w:pPr>
      <w:r>
        <w:t>C</w:t>
      </w:r>
      <w:r w:rsidR="00BF690A">
        <w:t xml:space="preserve">opy </w:t>
      </w:r>
      <w:r w:rsidR="000A5BCE">
        <w:t xml:space="preserve">generated code from the Google form to the </w:t>
      </w:r>
      <w:r w:rsidR="00861299">
        <w:t>custom</w:t>
      </w:r>
      <w:r w:rsidR="000A5BCE">
        <w:t xml:space="preserve"> form to link the </w:t>
      </w:r>
      <w:r w:rsidR="00861299">
        <w:t>custom</w:t>
      </w:r>
      <w:r w:rsidR="000A5BCE">
        <w:t xml:space="preserve"> form to the spreadsheet</w:t>
      </w:r>
      <w:r w:rsidR="001D4EBC">
        <w:t>.</w:t>
      </w:r>
    </w:p>
    <w:p w:rsidR="000A5BCE" w:rsidRDefault="000A5BCE" w:rsidP="00A43172">
      <w:pPr>
        <w:pStyle w:val="BBody1st"/>
      </w:pPr>
      <w:r>
        <w:t xml:space="preserve">Two </w:t>
      </w:r>
      <w:r w:rsidR="002D4818">
        <w:t>further</w:t>
      </w:r>
      <w:r>
        <w:t xml:space="preserve"> steps are beyond the scope of this article:</w:t>
      </w:r>
    </w:p>
    <w:p w:rsidR="0081125D" w:rsidRDefault="006946A6">
      <w:pPr>
        <w:pStyle w:val="LBullet1"/>
      </w:pPr>
      <w:r>
        <w:t xml:space="preserve">Format </w:t>
      </w:r>
      <w:r w:rsidR="006E1664">
        <w:t>the custom form</w:t>
      </w:r>
      <w:r w:rsidR="009A4FAF">
        <w:t>.</w:t>
      </w:r>
    </w:p>
    <w:p w:rsidR="0081125D" w:rsidRDefault="009A4FAF">
      <w:pPr>
        <w:pStyle w:val="LBullet1"/>
      </w:pPr>
      <w:r>
        <w:t>A</w:t>
      </w:r>
      <w:r w:rsidR="000A5BCE">
        <w:t>ttach it to the topics for which you want feedback</w:t>
      </w:r>
      <w:r w:rsidR="001D4EBC">
        <w:t>.</w:t>
      </w:r>
    </w:p>
    <w:p w:rsidR="0062528C" w:rsidRDefault="0062528C" w:rsidP="00C0230C">
      <w:pPr>
        <w:pStyle w:val="BBody"/>
      </w:pPr>
      <w:r>
        <w:t>Once you have created your widget and attached it t</w:t>
      </w:r>
      <w:r w:rsidR="00AC5DFA">
        <w:t xml:space="preserve">o your documentation pages, you </w:t>
      </w:r>
      <w:r w:rsidR="00331508">
        <w:t xml:space="preserve">will </w:t>
      </w:r>
      <w:r w:rsidR="006219E0">
        <w:t>start</w:t>
      </w:r>
      <w:r w:rsidR="00CB4A39">
        <w:t xml:space="preserve"> </w:t>
      </w:r>
      <w:r w:rsidR="006219E0">
        <w:t>collecting data</w:t>
      </w:r>
      <w:r w:rsidR="00036D4E">
        <w:t>,</w:t>
      </w:r>
      <w:r w:rsidR="006219E0">
        <w:t xml:space="preserve"> and the </w:t>
      </w:r>
      <w:r w:rsidR="00AC5DFA">
        <w:t>final part of this a</w:t>
      </w:r>
      <w:r w:rsidR="00F14E30">
        <w:t xml:space="preserve">rticle suggests some approaches to </w:t>
      </w:r>
      <w:r w:rsidR="006219E0">
        <w:t xml:space="preserve">creating reports from the data and </w:t>
      </w:r>
      <w:r w:rsidR="00F14E30">
        <w:t xml:space="preserve">dealing with the </w:t>
      </w:r>
      <w:r w:rsidR="006219E0">
        <w:t>user feedback you</w:t>
      </w:r>
      <w:r w:rsidR="00F14E30">
        <w:t xml:space="preserve"> receive.</w:t>
      </w:r>
    </w:p>
    <w:p w:rsidR="007E15FA" w:rsidRDefault="00480B2F" w:rsidP="007E15FA">
      <w:pPr>
        <w:pStyle w:val="H3Helv11ptKey"/>
      </w:pPr>
      <w:r>
        <w:t>Build</w:t>
      </w:r>
      <w:r w:rsidR="007E15FA">
        <w:t xml:space="preserve"> the </w:t>
      </w:r>
      <w:r w:rsidR="00746C8D">
        <w:t>custom</w:t>
      </w:r>
      <w:r w:rsidR="007E15FA">
        <w:t xml:space="preserve"> form</w:t>
      </w:r>
    </w:p>
    <w:p w:rsidR="001C462D" w:rsidRDefault="00524A59" w:rsidP="000F5B45">
      <w:pPr>
        <w:pStyle w:val="BBody1st"/>
      </w:pPr>
      <w:r w:rsidRPr="00524A59">
        <w:t xml:space="preserve">The </w:t>
      </w:r>
      <w:r w:rsidR="00B228E1">
        <w:t>custom</w:t>
      </w:r>
      <w:r w:rsidR="007C3632">
        <w:t xml:space="preserve"> form contains three fields: </w:t>
      </w:r>
      <w:r w:rsidR="004E554E">
        <w:t xml:space="preserve">a hidden field to pass the topic </w:t>
      </w:r>
      <w:r w:rsidR="004F7379">
        <w:t>name</w:t>
      </w:r>
      <w:r w:rsidR="00356ED3">
        <w:t xml:space="preserve"> (hard-coded to “Adding a User” in this simplified </w:t>
      </w:r>
      <w:r w:rsidR="00E10A15">
        <w:t>example</w:t>
      </w:r>
      <w:r w:rsidR="00356ED3">
        <w:t>)</w:t>
      </w:r>
      <w:r w:rsidR="004E554E">
        <w:t>, a</w:t>
      </w:r>
      <w:r w:rsidRPr="00524A59">
        <w:t xml:space="preserve"> rating </w:t>
      </w:r>
      <w:r w:rsidR="004E554E">
        <w:t xml:space="preserve">field </w:t>
      </w:r>
      <w:r w:rsidR="000B06D4">
        <w:t>(we used a scale from 1 to 5</w:t>
      </w:r>
      <w:r w:rsidR="005666EB">
        <w:t xml:space="preserve"> in my organisation</w:t>
      </w:r>
      <w:r w:rsidR="000B06D4">
        <w:t xml:space="preserve">) </w:t>
      </w:r>
      <w:r w:rsidRPr="00524A59">
        <w:t xml:space="preserve">and </w:t>
      </w:r>
      <w:r w:rsidR="004E554E">
        <w:t xml:space="preserve">a </w:t>
      </w:r>
      <w:r w:rsidRPr="00524A59">
        <w:t xml:space="preserve">comment </w:t>
      </w:r>
      <w:r w:rsidR="004E554E">
        <w:t>field.</w:t>
      </w:r>
      <w:r w:rsidR="001C462D">
        <w:t xml:space="preserve"> </w:t>
      </w:r>
    </w:p>
    <w:p w:rsidR="00524A59" w:rsidRDefault="003B5348" w:rsidP="001C462D">
      <w:pPr>
        <w:pStyle w:val="BBody"/>
      </w:pPr>
      <w:r>
        <w:t>Figure 2 shows the form’s</w:t>
      </w:r>
      <w:r w:rsidR="00AE2E7A">
        <w:t xml:space="preserve"> basic </w:t>
      </w:r>
      <w:r w:rsidR="0090047F">
        <w:t>code</w:t>
      </w:r>
      <w:r w:rsidR="009A66A6">
        <w:t xml:space="preserve"> within a web page</w:t>
      </w:r>
      <w:r w:rsidR="00AE2E7A">
        <w:t>, before you add gene</w:t>
      </w:r>
      <w:r w:rsidR="009A66A6">
        <w:t>rated code from the Google form</w:t>
      </w:r>
      <w:r>
        <w:t>.</w:t>
      </w:r>
      <w:r w:rsidR="00A82DA2">
        <w:t xml:space="preserve"> You can </w:t>
      </w:r>
      <w:r w:rsidR="00E371C6">
        <w:t xml:space="preserve">copy </w:t>
      </w:r>
      <w:r w:rsidR="00A82DA2">
        <w:t xml:space="preserve">this HTML to a file and use it to follow along </w:t>
      </w:r>
      <w:r w:rsidR="00E6436B">
        <w:t xml:space="preserve">with </w:t>
      </w:r>
      <w:r w:rsidR="009E4E52">
        <w:t>the rest of this</w:t>
      </w:r>
      <w:r w:rsidR="00A82DA2">
        <w:t xml:space="preserve"> </w:t>
      </w:r>
      <w:r w:rsidR="009E4E52">
        <w:t>article</w:t>
      </w:r>
      <w:r w:rsidR="00A82DA2">
        <w:t>.</w:t>
      </w:r>
    </w:p>
    <w:p w:rsidR="00B75C68" w:rsidRDefault="00B75C68" w:rsidP="00B75C68">
      <w:pPr>
        <w:pStyle w:val="H3Helv11ptKey"/>
      </w:pPr>
      <w:r>
        <w:t>Create the Google spreadsheet</w:t>
      </w:r>
    </w:p>
    <w:p w:rsidR="00B75C68" w:rsidRDefault="008F2F2C" w:rsidP="00AC34CF">
      <w:pPr>
        <w:pStyle w:val="BBody1st"/>
      </w:pPr>
      <w:r>
        <w:t xml:space="preserve">Given that </w:t>
      </w:r>
      <w:r w:rsidR="00647CB5">
        <w:t xml:space="preserve">my organisation </w:t>
      </w:r>
      <w:r>
        <w:t xml:space="preserve">already made extensive use of Google </w:t>
      </w:r>
      <w:r w:rsidR="0036794C">
        <w:t xml:space="preserve">Apps </w:t>
      </w:r>
      <w:r>
        <w:t xml:space="preserve">for email and documents, </w:t>
      </w:r>
      <w:r w:rsidR="006219E0">
        <w:t>using a</w:t>
      </w:r>
      <w:r w:rsidR="00C51F0C">
        <w:t xml:space="preserve"> Google spreadsheet to collect user feedback</w:t>
      </w:r>
      <w:r w:rsidR="006219E0">
        <w:t xml:space="preserve"> was an obvious choice for us</w:t>
      </w:r>
      <w:r>
        <w:t xml:space="preserve">. </w:t>
      </w:r>
      <w:r w:rsidR="00651C64">
        <w:t>If this is not your case,</w:t>
      </w:r>
      <w:r w:rsidR="0007394B">
        <w:t xml:space="preserve"> </w:t>
      </w:r>
      <w:r w:rsidR="00B75C68" w:rsidRPr="00E954A5">
        <w:t>you will probably need to create a Google account</w:t>
      </w:r>
      <w:r w:rsidR="00340878">
        <w:t xml:space="preserve"> first</w:t>
      </w:r>
      <w:r w:rsidR="00B75C68" w:rsidRPr="00E954A5">
        <w:t xml:space="preserve">. When you have done so, and signed in </w:t>
      </w:r>
      <w:r w:rsidR="00E371C6">
        <w:t>to your account</w:t>
      </w:r>
      <w:r w:rsidR="00B75C68" w:rsidRPr="00E954A5">
        <w:t xml:space="preserve">, you see the Google menu across the top of the page. Click </w:t>
      </w:r>
      <w:r w:rsidR="00B75C68" w:rsidRPr="002709B6">
        <w:rPr>
          <w:b/>
        </w:rPr>
        <w:t>Drive</w:t>
      </w:r>
      <w:r w:rsidR="00B75C68">
        <w:t xml:space="preserve"> </w:t>
      </w:r>
      <w:r w:rsidR="00B75C68" w:rsidRPr="00E954A5">
        <w:t>and create a new spreadsheet.</w:t>
      </w:r>
    </w:p>
    <w:p w:rsidR="00AC34CF" w:rsidRDefault="005F72DD" w:rsidP="00AC34CF">
      <w:pPr>
        <w:pStyle w:val="H3Helv11ptKey"/>
      </w:pPr>
      <w:r>
        <w:t>Build</w:t>
      </w:r>
      <w:r w:rsidR="00AC34CF">
        <w:t xml:space="preserve"> the Google form</w:t>
      </w:r>
    </w:p>
    <w:p w:rsidR="00B75C68" w:rsidRDefault="00B75C68" w:rsidP="00B75C68">
      <w:pPr>
        <w:pStyle w:val="BBody1st"/>
      </w:pPr>
      <w:r>
        <w:t xml:space="preserve">Google spreadsheets allow you to create forms for data entry. When you create a form, the spreadsheet </w:t>
      </w:r>
      <w:r w:rsidR="008D6EC7">
        <w:t xml:space="preserve">adds </w:t>
      </w:r>
      <w:r>
        <w:t xml:space="preserve">columns </w:t>
      </w:r>
      <w:r w:rsidR="008D6EC7">
        <w:t>that correspond</w:t>
      </w:r>
      <w:r>
        <w:t xml:space="preserve"> to </w:t>
      </w:r>
      <w:r w:rsidR="00E528B6">
        <w:t>the form</w:t>
      </w:r>
      <w:r>
        <w:t xml:space="preserve"> fields, as well as a times</w:t>
      </w:r>
      <w:r w:rsidR="00460FA4">
        <w:t xml:space="preserve">tamp column that records when </w:t>
      </w:r>
      <w:r w:rsidR="00F418B7">
        <w:t>user</w:t>
      </w:r>
      <w:r w:rsidR="00460FA4">
        <w:t>s</w:t>
      </w:r>
      <w:r w:rsidR="00F418B7">
        <w:t xml:space="preserve"> submitted</w:t>
      </w:r>
      <w:r>
        <w:t xml:space="preserve"> data. On data submission, Google adds a row to the spreadsheet and adds the data from each form field to the corresponding column.</w:t>
      </w:r>
    </w:p>
    <w:p w:rsidR="00B75C68" w:rsidRPr="00B75C68" w:rsidRDefault="00B75C68" w:rsidP="00115D58">
      <w:pPr>
        <w:pStyle w:val="BBody"/>
      </w:pPr>
      <w:r>
        <w:t xml:space="preserve">Your help users never see the Google form. You build it simply to copy some of its generated code into your </w:t>
      </w:r>
      <w:r w:rsidR="00DA3DAC">
        <w:t>custom</w:t>
      </w:r>
      <w:r>
        <w:t xml:space="preserve"> form. In effect, you replace the generated Google form with your own </w:t>
      </w:r>
      <w:r w:rsidR="00A254C7">
        <w:t>implementation</w:t>
      </w:r>
      <w:r>
        <w:t>.</w:t>
      </w:r>
    </w:p>
    <w:p w:rsidR="00760BAA" w:rsidRDefault="00BF78FA" w:rsidP="008D0E18">
      <w:pPr>
        <w:pStyle w:val="BBody"/>
      </w:pPr>
      <w:r>
        <w:t>To build your form,</w:t>
      </w:r>
      <w:r w:rsidR="00E410C0">
        <w:t xml:space="preserve"> </w:t>
      </w:r>
      <w:r>
        <w:t>s</w:t>
      </w:r>
      <w:r w:rsidR="00AC34CF">
        <w:t xml:space="preserve">elect </w:t>
      </w:r>
      <w:r w:rsidR="00AC34CF" w:rsidRPr="00AC34CF">
        <w:rPr>
          <w:rStyle w:val="Bold"/>
        </w:rPr>
        <w:t>Tools &gt; Create a form</w:t>
      </w:r>
      <w:r w:rsidR="00AC34CF">
        <w:t xml:space="preserve"> from the </w:t>
      </w:r>
      <w:r w:rsidR="00115D58">
        <w:t>spreadsheet</w:t>
      </w:r>
      <w:r>
        <w:t xml:space="preserve"> menu to open the form designer</w:t>
      </w:r>
      <w:r w:rsidR="00D824E5">
        <w:t xml:space="preserve">. </w:t>
      </w:r>
    </w:p>
    <w:p w:rsidR="007A26B4" w:rsidRDefault="0036794C" w:rsidP="008D3611">
      <w:pPr>
        <w:pStyle w:val="BBody"/>
      </w:pPr>
      <w:r>
        <w:t>If your organisation already u</w:t>
      </w:r>
      <w:r w:rsidR="00D91766">
        <w:t xml:space="preserve">ses Google Apps, </w:t>
      </w:r>
      <w:r w:rsidR="006219E0">
        <w:t xml:space="preserve">make sure </w:t>
      </w:r>
      <w:r w:rsidR="00D91766">
        <w:t xml:space="preserve">that </w:t>
      </w:r>
      <w:proofErr w:type="spellStart"/>
      <w:r w:rsidR="00D91766">
        <w:t>the</w:t>
      </w:r>
      <w:proofErr w:type="spellEnd"/>
      <w:r w:rsidR="00D91766">
        <w:t xml:space="preserve"> </w:t>
      </w:r>
      <w:r w:rsidR="00D91766" w:rsidRPr="00D91766">
        <w:rPr>
          <w:rStyle w:val="Bold"/>
        </w:rPr>
        <w:t xml:space="preserve">Require &lt;organisation-name&gt; sign-in to view this form </w:t>
      </w:r>
      <w:r w:rsidR="00D91766" w:rsidRPr="00D91766">
        <w:rPr>
          <w:rStyle w:val="Bold"/>
          <w:b w:val="0"/>
        </w:rPr>
        <w:t>option</w:t>
      </w:r>
      <w:r w:rsidR="00D91766">
        <w:t xml:space="preserve"> at the top of the form designer is </w:t>
      </w:r>
      <w:r w:rsidR="00D91766">
        <w:lastRenderedPageBreak/>
        <w:t>unselected. If you leave this option selected, nobody from outside your organisation will be able to submit feedback.</w:t>
      </w:r>
      <w:r w:rsidR="00807C21">
        <w:t xml:space="preserve"> (If you </w:t>
      </w:r>
      <w:r w:rsidR="00D9493B">
        <w:t xml:space="preserve">are using a </w:t>
      </w:r>
      <w:r w:rsidR="00634D36">
        <w:t>personal</w:t>
      </w:r>
      <w:r w:rsidR="00807C21">
        <w:t xml:space="preserve"> Google account</w:t>
      </w:r>
      <w:r w:rsidR="00F73EE5">
        <w:t>,</w:t>
      </w:r>
      <w:r w:rsidR="00807C21">
        <w:t xml:space="preserve"> </w:t>
      </w:r>
      <w:r w:rsidR="00D9493B">
        <w:t xml:space="preserve">this </w:t>
      </w:r>
      <w:r w:rsidR="00807C21">
        <w:t>option does not appear.)</w:t>
      </w:r>
    </w:p>
    <w:p w:rsidR="00AC34CF" w:rsidRDefault="008D0E18" w:rsidP="00A13F4E">
      <w:pPr>
        <w:pStyle w:val="BBody"/>
      </w:pPr>
      <w:r>
        <w:t xml:space="preserve">When you first open the form designer, the </w:t>
      </w:r>
      <w:r w:rsidR="00F96EDF">
        <w:t xml:space="preserve">form has two fields with </w:t>
      </w:r>
      <w:r w:rsidR="00B34675" w:rsidRPr="00B34675">
        <w:rPr>
          <w:rStyle w:val="Bold"/>
        </w:rPr>
        <w:t>Question Title</w:t>
      </w:r>
      <w:r w:rsidR="00B34675">
        <w:t xml:space="preserve"> values</w:t>
      </w:r>
      <w:r w:rsidR="00F96EDF">
        <w:t xml:space="preserve"> “Sample Question 1” and “Sample Question 2”</w:t>
      </w:r>
      <w:r w:rsidR="00DF26AF">
        <w:t>, with Sample Question 1 in edi</w:t>
      </w:r>
      <w:r w:rsidR="00BB7465">
        <w:t>t</w:t>
      </w:r>
      <w:r w:rsidR="00DF26AF">
        <w:t xml:space="preserve"> mode.</w:t>
      </w:r>
      <w:r w:rsidR="00844667">
        <w:t xml:space="preserve"> </w:t>
      </w:r>
      <w:r w:rsidR="009B199C">
        <w:t>(</w:t>
      </w:r>
      <w:r w:rsidR="009B199C" w:rsidRPr="009B199C">
        <w:rPr>
          <w:rStyle w:val="Bold"/>
        </w:rPr>
        <w:t>Question Title</w:t>
      </w:r>
      <w:r w:rsidR="009B199C">
        <w:t xml:space="preserve"> is in effect the field name.) </w:t>
      </w:r>
      <w:r w:rsidR="00B34675">
        <w:t xml:space="preserve">Change these </w:t>
      </w:r>
      <w:r w:rsidR="00E3397B">
        <w:t xml:space="preserve">values </w:t>
      </w:r>
      <w:r w:rsidR="00F07446">
        <w:t xml:space="preserve">to </w:t>
      </w:r>
      <w:r>
        <w:t>“</w:t>
      </w:r>
      <w:r w:rsidR="00F07446">
        <w:t>Topic Nam</w:t>
      </w:r>
      <w:r>
        <w:t xml:space="preserve">e” and </w:t>
      </w:r>
      <w:r w:rsidR="00F07446">
        <w:t xml:space="preserve">“Rating” </w:t>
      </w:r>
      <w:r w:rsidR="00B84A94">
        <w:t>(click the pencil icon to the right of a field to make it editable</w:t>
      </w:r>
      <w:r w:rsidR="00D07B91">
        <w:t xml:space="preserve"> and </w:t>
      </w:r>
      <w:r w:rsidR="00D07B91" w:rsidRPr="00D07B91">
        <w:rPr>
          <w:rStyle w:val="Bold"/>
        </w:rPr>
        <w:t>Done</w:t>
      </w:r>
      <w:r w:rsidR="00D07B91">
        <w:t xml:space="preserve"> when you have finished editing it</w:t>
      </w:r>
      <w:r w:rsidR="00B84A94">
        <w:t xml:space="preserve">) </w:t>
      </w:r>
      <w:r w:rsidR="002A022B">
        <w:t>and</w:t>
      </w:r>
      <w:r w:rsidR="00F07446">
        <w:t xml:space="preserve"> leave the </w:t>
      </w:r>
      <w:r w:rsidR="00F07446" w:rsidRPr="00F07446">
        <w:rPr>
          <w:b/>
        </w:rPr>
        <w:t>Question Type</w:t>
      </w:r>
      <w:r w:rsidR="00F07446">
        <w:t xml:space="preserve"> (field data type) as “Text”</w:t>
      </w:r>
      <w:r w:rsidR="002A022B">
        <w:t xml:space="preserve">. </w:t>
      </w:r>
      <w:r w:rsidR="00362B07" w:rsidRPr="00AE221E">
        <w:t xml:space="preserve">Click </w:t>
      </w:r>
      <w:r w:rsidR="00362B07" w:rsidRPr="00AE221E">
        <w:rPr>
          <w:rStyle w:val="Bold"/>
        </w:rPr>
        <w:t>Add Item &gt; Text</w:t>
      </w:r>
      <w:r w:rsidR="00362B07" w:rsidRPr="00AE221E">
        <w:t xml:space="preserve"> from the menu </w:t>
      </w:r>
      <w:r w:rsidR="002A022B">
        <w:t xml:space="preserve">to add an additional </w:t>
      </w:r>
      <w:r w:rsidR="00775B41">
        <w:t xml:space="preserve">text </w:t>
      </w:r>
      <w:r w:rsidR="002A022B">
        <w:t xml:space="preserve">field, and set </w:t>
      </w:r>
      <w:r w:rsidR="00DD2934" w:rsidRPr="00DD2934">
        <w:rPr>
          <w:rStyle w:val="Bold"/>
        </w:rPr>
        <w:t>Question Title</w:t>
      </w:r>
      <w:r w:rsidR="002A022B">
        <w:t xml:space="preserve"> to </w:t>
      </w:r>
      <w:r w:rsidR="007450F5">
        <w:t>“Comment”</w:t>
      </w:r>
      <w:r w:rsidR="000F7D94">
        <w:t>.</w:t>
      </w:r>
    </w:p>
    <w:p w:rsidR="00EC7672" w:rsidRDefault="005F72DD" w:rsidP="006474F6">
      <w:pPr>
        <w:pStyle w:val="H3Helv11ptKey"/>
      </w:pPr>
      <w:r>
        <w:t xml:space="preserve">Link the </w:t>
      </w:r>
      <w:r w:rsidR="005137ED">
        <w:t>custom</w:t>
      </w:r>
      <w:r>
        <w:t xml:space="preserve"> form to the spreadsheet</w:t>
      </w:r>
    </w:p>
    <w:p w:rsidR="00EC7672" w:rsidRDefault="00DF4977" w:rsidP="00D25AF2">
      <w:pPr>
        <w:pStyle w:val="BBody1st"/>
      </w:pPr>
      <w:r>
        <w:t>Now c</w:t>
      </w:r>
      <w:r w:rsidR="00656E82">
        <w:t>lick</w:t>
      </w:r>
      <w:r w:rsidR="00EC7672">
        <w:t xml:space="preserve"> the link after </w:t>
      </w:r>
      <w:r w:rsidR="00EC7672" w:rsidRPr="00BC3610">
        <w:rPr>
          <w:rStyle w:val="Bold"/>
        </w:rPr>
        <w:t>You can view the published form here</w:t>
      </w:r>
      <w:r w:rsidR="00EC7672">
        <w:t xml:space="preserve"> at the bottom of the </w:t>
      </w:r>
      <w:r w:rsidR="00652F13">
        <w:t>form design</w:t>
      </w:r>
      <w:r w:rsidR="000F5B45">
        <w:t>er.</w:t>
      </w:r>
      <w:r w:rsidR="00EC7672">
        <w:t xml:space="preserve"> You see the Goog</w:t>
      </w:r>
      <w:r w:rsidR="006E2B9E">
        <w:t>le form as a user would see it</w:t>
      </w:r>
      <w:r w:rsidR="00FF6044">
        <w:t xml:space="preserve">, but </w:t>
      </w:r>
      <w:r w:rsidR="00D9493B">
        <w:t>you only</w:t>
      </w:r>
      <w:r w:rsidR="00FC0D49">
        <w:t xml:space="preserve"> want to harvest some of its code. </w:t>
      </w:r>
      <w:r w:rsidR="00D25AF2">
        <w:t xml:space="preserve">To </w:t>
      </w:r>
      <w:r w:rsidR="00EC7672">
        <w:t xml:space="preserve">view the form code, right-click the form and select </w:t>
      </w:r>
      <w:r w:rsidR="00EC7672" w:rsidRPr="00D25AF2">
        <w:rPr>
          <w:rStyle w:val="Bold"/>
        </w:rPr>
        <w:t>View page source</w:t>
      </w:r>
      <w:r w:rsidR="00D25AF2">
        <w:t xml:space="preserve">, </w:t>
      </w:r>
      <w:r w:rsidR="00EC7672">
        <w:t>or the equiva</w:t>
      </w:r>
      <w:r w:rsidR="00D25AF2">
        <w:t>lent text in your browser</w:t>
      </w:r>
      <w:r w:rsidR="00EC7672">
        <w:t>.</w:t>
      </w:r>
      <w:r w:rsidR="00FC0D49">
        <w:t xml:space="preserve"> </w:t>
      </w:r>
    </w:p>
    <w:p w:rsidR="00DC6B01" w:rsidRDefault="00DC6B01" w:rsidP="00DC6B01">
      <w:pPr>
        <w:pStyle w:val="BBody"/>
      </w:pPr>
      <w:r>
        <w:t xml:space="preserve">First, you need to update the </w:t>
      </w:r>
      <w:r w:rsidRPr="009B27EE">
        <w:rPr>
          <w:i/>
        </w:rPr>
        <w:t>&lt;form&gt;</w:t>
      </w:r>
      <w:r>
        <w:t xml:space="preserve"> element in your </w:t>
      </w:r>
      <w:r w:rsidR="005137ED">
        <w:t>custom</w:t>
      </w:r>
      <w:r w:rsidR="00EC4C38">
        <w:t xml:space="preserve"> </w:t>
      </w:r>
      <w:r w:rsidR="0075446C">
        <w:t>form</w:t>
      </w:r>
      <w:r w:rsidR="006B6848">
        <w:t>. L</w:t>
      </w:r>
      <w:r>
        <w:t xml:space="preserve">ocate the </w:t>
      </w:r>
      <w:r w:rsidRPr="009B27EE">
        <w:rPr>
          <w:i/>
        </w:rPr>
        <w:t>&lt;form&gt;</w:t>
      </w:r>
      <w:r>
        <w:t xml:space="preserve"> element in the Google </w:t>
      </w:r>
      <w:r w:rsidR="00342D02">
        <w:t xml:space="preserve">code </w:t>
      </w:r>
      <w:r>
        <w:t xml:space="preserve">and copy its </w:t>
      </w:r>
      <w:r w:rsidRPr="000716F3">
        <w:rPr>
          <w:rStyle w:val="Italics"/>
        </w:rPr>
        <w:t>action</w:t>
      </w:r>
      <w:r>
        <w:t xml:space="preserve"> attribute. Your</w:t>
      </w:r>
      <w:r w:rsidR="00B02963">
        <w:t xml:space="preserve"> </w:t>
      </w:r>
      <w:r w:rsidRPr="009B27EE">
        <w:rPr>
          <w:i/>
        </w:rPr>
        <w:t>&lt;form&gt;</w:t>
      </w:r>
      <w:r>
        <w:t xml:space="preserve"> element now looks something like this:</w:t>
      </w:r>
    </w:p>
    <w:p w:rsidR="00D77D87" w:rsidRDefault="00D77D87" w:rsidP="00D77D87">
      <w:pPr>
        <w:pStyle w:val="BPlaintext"/>
      </w:pPr>
      <w:r>
        <w:t>&lt;form method="POST" action="https://docs.google.com/a/gnaughton.com/spreadsheet/formResponse?formkey=dEZoN0QyWjBMa2MtSDJ4UHluaWllOVE6MQ</w:t>
      </w:r>
      <w:r w:rsidR="002F3D13">
        <w:t>&amp;amp;ifq"</w:t>
      </w:r>
      <w:r>
        <w:t>&gt;</w:t>
      </w:r>
    </w:p>
    <w:p w:rsidR="0033299A" w:rsidRPr="00AC34CF" w:rsidRDefault="0033299A" w:rsidP="0033299A">
      <w:pPr>
        <w:pStyle w:val="BBody"/>
      </w:pPr>
      <w:r w:rsidRPr="0033299A">
        <w:t xml:space="preserve">Now, find the </w:t>
      </w:r>
      <w:r w:rsidRPr="00D05EA9">
        <w:rPr>
          <w:rStyle w:val="Italics"/>
        </w:rPr>
        <w:t>&lt;input&gt;</w:t>
      </w:r>
      <w:r w:rsidRPr="0033299A">
        <w:t xml:space="preserve"> elements </w:t>
      </w:r>
      <w:r w:rsidR="00FE2108">
        <w:t xml:space="preserve"> </w:t>
      </w:r>
      <w:r w:rsidRPr="0033299A">
        <w:t xml:space="preserve">in the generated code that correspond to the fields on your </w:t>
      </w:r>
      <w:r w:rsidR="000B2484">
        <w:t>custom</w:t>
      </w:r>
      <w:r w:rsidR="00634F60">
        <w:t xml:space="preserve"> </w:t>
      </w:r>
      <w:r w:rsidRPr="0033299A">
        <w:t xml:space="preserve">form. You can identify these elements because they are preceded by </w:t>
      </w:r>
      <w:r w:rsidRPr="00634F60">
        <w:rPr>
          <w:i/>
        </w:rPr>
        <w:t>&lt;label&gt;</w:t>
      </w:r>
      <w:r w:rsidRPr="0033299A">
        <w:t xml:space="preserve"> elements with the </w:t>
      </w:r>
      <w:r w:rsidR="009A1CAE">
        <w:t>field names</w:t>
      </w:r>
      <w:r w:rsidRPr="0033299A">
        <w:t xml:space="preserve">. For example, the </w:t>
      </w:r>
      <w:r w:rsidR="009D11BF">
        <w:rPr>
          <w:rStyle w:val="Italics"/>
        </w:rPr>
        <w:t>Topic Name</w:t>
      </w:r>
      <w:r w:rsidRPr="0033299A">
        <w:t xml:space="preserve"> input element appears </w:t>
      </w:r>
      <w:r w:rsidR="009D61D3">
        <w:t xml:space="preserve">something </w:t>
      </w:r>
      <w:r w:rsidRPr="0033299A">
        <w:t>like this:</w:t>
      </w:r>
    </w:p>
    <w:p w:rsidR="002350F4" w:rsidRPr="002350F4" w:rsidRDefault="002350F4" w:rsidP="002350F4">
      <w:pPr>
        <w:pStyle w:val="BBody"/>
        <w:rPr>
          <w:rFonts w:ascii="Courier" w:hAnsi="Courier"/>
          <w:noProof/>
          <w:sz w:val="16"/>
          <w:szCs w:val="18"/>
        </w:rPr>
      </w:pPr>
      <w:r w:rsidRPr="002350F4">
        <w:rPr>
          <w:rFonts w:ascii="Courier" w:hAnsi="Courier"/>
          <w:noProof/>
          <w:sz w:val="16"/>
          <w:szCs w:val="18"/>
        </w:rPr>
        <w:t>&lt;div class="ss-item  ss-text"&gt;&lt;div class="ss-form-entry"&gt;&lt;label class="ss-q-title" for="entry_0"&gt;Topic Name</w:t>
      </w:r>
    </w:p>
    <w:p w:rsidR="002350F4" w:rsidRPr="002350F4" w:rsidRDefault="002350F4" w:rsidP="002350F4">
      <w:pPr>
        <w:pStyle w:val="BBody"/>
        <w:rPr>
          <w:rFonts w:ascii="Courier" w:hAnsi="Courier"/>
          <w:noProof/>
          <w:sz w:val="16"/>
          <w:szCs w:val="18"/>
        </w:rPr>
      </w:pPr>
      <w:r w:rsidRPr="002350F4">
        <w:rPr>
          <w:rFonts w:ascii="Courier" w:hAnsi="Courier"/>
          <w:noProof/>
          <w:sz w:val="16"/>
          <w:szCs w:val="18"/>
        </w:rPr>
        <w:t>&lt;/label&gt;</w:t>
      </w:r>
    </w:p>
    <w:p w:rsidR="002350F4" w:rsidRPr="002350F4" w:rsidRDefault="002350F4" w:rsidP="002350F4">
      <w:pPr>
        <w:pStyle w:val="BBody"/>
        <w:rPr>
          <w:rFonts w:ascii="Courier" w:hAnsi="Courier"/>
          <w:noProof/>
          <w:sz w:val="16"/>
          <w:szCs w:val="18"/>
        </w:rPr>
      </w:pPr>
      <w:r w:rsidRPr="002350F4">
        <w:rPr>
          <w:rFonts w:ascii="Courier" w:hAnsi="Courier"/>
          <w:noProof/>
          <w:sz w:val="16"/>
          <w:szCs w:val="18"/>
        </w:rPr>
        <w:t>&lt;label class="ss-q-help" for="entry_0"&gt;&lt;/label&gt;</w:t>
      </w:r>
    </w:p>
    <w:p w:rsidR="002350F4" w:rsidRDefault="0081125D" w:rsidP="002350F4">
      <w:pPr>
        <w:pStyle w:val="BBody"/>
        <w:rPr>
          <w:rFonts w:ascii="Courier" w:hAnsi="Courier"/>
          <w:noProof/>
          <w:sz w:val="16"/>
          <w:szCs w:val="18"/>
        </w:rPr>
      </w:pPr>
      <w:r w:rsidRPr="0081125D">
        <w:rPr>
          <w:b/>
          <w:noProof/>
          <w:lang w:val="en-US" w:eastAsia="ja-JP"/>
        </w:rPr>
        <w:pict>
          <v:shape id="_x0000_s1060" type="#_x0000_t202" style="position:absolute;left:0;text-align:left;margin-left:218.3pt;margin-top:538.5pt;width:212.85pt;height:180.3pt;z-index:4;mso-wrap-distance-left:5.65pt;mso-wrap-distance-top:5.65pt;mso-wrap-distance-right:5.65pt;mso-wrap-distance-bottom:5.65pt;mso-position-horizontal-relative:margin;mso-position-vertical-relative:margin" o:allowincell="f" fillcolor="#669">
            <v:fill opacity="24248f"/>
            <v:textbox style="mso-next-textbox:#_x0000_s1060" inset="2mm,2.5mm,2mm,2.5mm">
              <w:txbxContent>
                <w:p w:rsidR="00CA4613" w:rsidRDefault="006245EE" w:rsidP="00CA4613">
                  <w:pPr>
                    <w:pStyle w:val="HFigure"/>
                  </w:pPr>
                  <w:r>
                    <w:t>Figure 3</w:t>
                  </w:r>
                  <w:r w:rsidR="00CA4613">
                    <w:t>. Custom form linked to Google spreadsheet</w:t>
                  </w:r>
                </w:p>
                <w:p w:rsidR="00CA4613" w:rsidRDefault="00CA4613" w:rsidP="00CA4613">
                  <w:pPr>
                    <w:pStyle w:val="BPlaintext"/>
                  </w:pPr>
                  <w:r>
                    <w:t>&lt;html&gt;</w:t>
                  </w:r>
                </w:p>
                <w:p w:rsidR="00CA4613" w:rsidRDefault="00CA4613" w:rsidP="00CA4613">
                  <w:pPr>
                    <w:pStyle w:val="BPlaintext"/>
                  </w:pPr>
                  <w:r>
                    <w:t>&lt;head&gt;</w:t>
                  </w:r>
                </w:p>
                <w:p w:rsidR="00CA4613" w:rsidRDefault="00CA4613" w:rsidP="00CA4613">
                  <w:pPr>
                    <w:pStyle w:val="BPlaintext"/>
                  </w:pPr>
                  <w:r>
                    <w:t>&lt;title&gt;Feedback Form&lt;/title&gt;</w:t>
                  </w:r>
                </w:p>
                <w:p w:rsidR="00CA4613" w:rsidRDefault="00CA4613" w:rsidP="00CA4613">
                  <w:pPr>
                    <w:pStyle w:val="BPlaintext"/>
                  </w:pPr>
                  <w:r>
                    <w:t>&lt;body&gt;</w:t>
                  </w:r>
                </w:p>
                <w:p w:rsidR="00CA4613" w:rsidRPr="00DF5815" w:rsidRDefault="00CA4613" w:rsidP="00CA4613">
                  <w:pPr>
                    <w:pStyle w:val="BPlaintext"/>
                    <w:rPr>
                      <w:rStyle w:val="Bold"/>
                    </w:rPr>
                  </w:pPr>
                  <w:r w:rsidRPr="00DF5815">
                    <w:rPr>
                      <w:rStyle w:val="Bold"/>
                    </w:rPr>
                    <w:t>&lt;iframe name="hidden_iframe" style="display:none"&gt;&lt;/iframe&gt;</w:t>
                  </w:r>
                </w:p>
                <w:p w:rsidR="00CA4613" w:rsidRDefault="00CA4613" w:rsidP="00CA4613">
                  <w:pPr>
                    <w:pStyle w:val="BPlaintext"/>
                  </w:pPr>
                  <w:r>
                    <w:t xml:space="preserve">&lt;form method="POST" action="..." </w:t>
                  </w:r>
                  <w:r w:rsidRPr="00DF5815">
                    <w:rPr>
                      <w:rStyle w:val="Bold"/>
                    </w:rPr>
                    <w:t>target="hidden_iframe"</w:t>
                  </w:r>
                  <w:r>
                    <w:t>&gt;</w:t>
                  </w:r>
                </w:p>
                <w:p w:rsidR="003061F6" w:rsidRDefault="003061F6" w:rsidP="003061F6">
                  <w:pPr>
                    <w:pStyle w:val="BPlaintext"/>
                  </w:pPr>
                  <w:r>
                    <w:t>&lt;input type="hidden" value="Adding a User" name=”entry.0.single”/&gt;</w:t>
                  </w:r>
                </w:p>
                <w:p w:rsidR="00456122" w:rsidRDefault="00456122" w:rsidP="00456122">
                  <w:pPr>
                    <w:pStyle w:val="BPlaintext"/>
                  </w:pPr>
                  <w:r>
                    <w:t>Rating: &lt;input type="text" name=”entry.1.single”/&gt;&lt;br/&gt;</w:t>
                  </w:r>
                </w:p>
                <w:p w:rsidR="00CA4613" w:rsidRDefault="00CA4613" w:rsidP="00CA4613">
                  <w:pPr>
                    <w:pStyle w:val="BPlaintext"/>
                  </w:pPr>
                  <w:r>
                    <w:t>...</w:t>
                  </w:r>
                </w:p>
                <w:p w:rsidR="00CA4613" w:rsidRPr="00C20180" w:rsidRDefault="00CA4613" w:rsidP="00CA4613">
                  <w:pPr>
                    <w:pStyle w:val="BPlaintext"/>
                  </w:pPr>
                  <w:r>
                    <w:t>&lt;/html&gt;</w:t>
                  </w:r>
                </w:p>
              </w:txbxContent>
            </v:textbox>
            <w10:wrap type="square" anchorx="margin" anchory="margin"/>
          </v:shape>
        </w:pict>
      </w:r>
      <w:r w:rsidR="002350F4" w:rsidRPr="002350F4">
        <w:rPr>
          <w:rFonts w:ascii="Courier" w:hAnsi="Courier"/>
          <w:noProof/>
          <w:sz w:val="16"/>
          <w:szCs w:val="18"/>
        </w:rPr>
        <w:t>&lt;input type="text" name="entry.0.single" value="" class="ss-q-short" id="entry_0"&gt;&lt;/div&gt;&lt;/div&gt;&lt;/div&gt;</w:t>
      </w:r>
    </w:p>
    <w:p w:rsidR="00ED1729" w:rsidRDefault="00ED1729" w:rsidP="002350F4">
      <w:pPr>
        <w:pStyle w:val="BBody"/>
      </w:pPr>
      <w:r>
        <w:t xml:space="preserve">The only thing you need from all this is the </w:t>
      </w:r>
      <w:r w:rsidRPr="00ED1729">
        <w:rPr>
          <w:rStyle w:val="Italics"/>
        </w:rPr>
        <w:t>name</w:t>
      </w:r>
      <w:r>
        <w:t xml:space="preserve"> attribute of the </w:t>
      </w:r>
      <w:r w:rsidRPr="003C6709">
        <w:rPr>
          <w:i/>
        </w:rPr>
        <w:t>&lt;input&gt;</w:t>
      </w:r>
      <w:r>
        <w:t xml:space="preserve"> element. Copy this to the corresponding </w:t>
      </w:r>
      <w:r w:rsidRPr="003C6709">
        <w:rPr>
          <w:i/>
        </w:rPr>
        <w:t>&lt;input&gt;</w:t>
      </w:r>
      <w:r>
        <w:t xml:space="preserve"> element on your </w:t>
      </w:r>
      <w:r w:rsidR="009D3A69">
        <w:t>custom</w:t>
      </w:r>
      <w:r>
        <w:t xml:space="preserve"> form, as follows:</w:t>
      </w:r>
    </w:p>
    <w:p w:rsidR="00ED1729" w:rsidRPr="00AC34CF" w:rsidRDefault="00ED1729" w:rsidP="00ED1729">
      <w:pPr>
        <w:pStyle w:val="BPlaintext"/>
      </w:pPr>
      <w:r>
        <w:t>&lt;input value="</w:t>
      </w:r>
      <w:r w:rsidR="00FD06D2">
        <w:t>Adding a User</w:t>
      </w:r>
      <w:r>
        <w:t>" name="entry.0.single"&gt;</w:t>
      </w:r>
    </w:p>
    <w:p w:rsidR="00B6413C" w:rsidRDefault="004C1EE4" w:rsidP="002D30C1">
      <w:pPr>
        <w:pStyle w:val="BBody"/>
      </w:pPr>
      <w:r w:rsidRPr="004C1EE4">
        <w:t xml:space="preserve">Repeat this for the other two </w:t>
      </w:r>
      <w:r w:rsidR="003C6709" w:rsidRPr="003C6709">
        <w:rPr>
          <w:i/>
        </w:rPr>
        <w:t>&lt;</w:t>
      </w:r>
      <w:r w:rsidRPr="003C6709">
        <w:rPr>
          <w:i/>
        </w:rPr>
        <w:t>input</w:t>
      </w:r>
      <w:r w:rsidR="003C6709" w:rsidRPr="003C6709">
        <w:rPr>
          <w:i/>
        </w:rPr>
        <w:t>&gt;</w:t>
      </w:r>
      <w:r w:rsidRPr="004C1EE4">
        <w:t xml:space="preserve"> elements to map them to the corresponding fields </w:t>
      </w:r>
      <w:r w:rsidR="00415626">
        <w:t>on</w:t>
      </w:r>
      <w:r w:rsidRPr="004C1EE4">
        <w:t xml:space="preserve"> the Google form.</w:t>
      </w:r>
    </w:p>
    <w:p w:rsidR="00AE2F3D" w:rsidRDefault="004C1EE4" w:rsidP="00B6413C">
      <w:pPr>
        <w:pStyle w:val="BBody"/>
      </w:pPr>
      <w:r w:rsidRPr="004C1EE4">
        <w:t xml:space="preserve"> </w:t>
      </w:r>
      <w:r w:rsidR="004C14DC">
        <w:t xml:space="preserve">Your form can now send data to the Google </w:t>
      </w:r>
      <w:r w:rsidR="004C14DC">
        <w:lastRenderedPageBreak/>
        <w:t>spreadsheet.</w:t>
      </w:r>
      <w:r w:rsidR="00B6413C">
        <w:t xml:space="preserve"> </w:t>
      </w:r>
      <w:r w:rsidR="008877E5">
        <w:t>T</w:t>
      </w:r>
      <w:r w:rsidR="0075446C">
        <w:t xml:space="preserve">ry </w:t>
      </w:r>
      <w:r w:rsidR="00B6413C">
        <w:t>it out</w:t>
      </w:r>
      <w:r w:rsidR="0075446C">
        <w:t xml:space="preserve"> </w:t>
      </w:r>
      <w:r w:rsidR="00FF5D8C">
        <w:t xml:space="preserve">by </w:t>
      </w:r>
      <w:r w:rsidR="00C827EF">
        <w:t xml:space="preserve">opening </w:t>
      </w:r>
      <w:r w:rsidR="008E458E">
        <w:t>the</w:t>
      </w:r>
      <w:r w:rsidR="00003798">
        <w:t xml:space="preserve"> HTML file </w:t>
      </w:r>
      <w:r w:rsidR="00BC6615">
        <w:t>that contains</w:t>
      </w:r>
      <w:r w:rsidR="00003798">
        <w:t xml:space="preserve"> the form </w:t>
      </w:r>
      <w:r w:rsidR="00C827EF">
        <w:t xml:space="preserve">in a browser, </w:t>
      </w:r>
      <w:r w:rsidR="00FF5D8C">
        <w:t xml:space="preserve">entering values in </w:t>
      </w:r>
      <w:r w:rsidR="00B6413C">
        <w:t>the</w:t>
      </w:r>
      <w:r w:rsidR="00FF5D8C">
        <w:t xml:space="preserve"> fields and clicking </w:t>
      </w:r>
      <w:r w:rsidR="00FF5D8C" w:rsidRPr="0075446C">
        <w:rPr>
          <w:rStyle w:val="Bold"/>
        </w:rPr>
        <w:t>Submit</w:t>
      </w:r>
      <w:r w:rsidR="00FF5D8C">
        <w:t>. The values appear in a new row in the Google spreadsheet, together with "</w:t>
      </w:r>
      <w:r w:rsidR="00404266">
        <w:t>Adding a User</w:t>
      </w:r>
      <w:r w:rsidR="00FF5D8C">
        <w:t xml:space="preserve">" in the </w:t>
      </w:r>
      <w:r w:rsidR="00404266" w:rsidRPr="00FF6620">
        <w:rPr>
          <w:rStyle w:val="Bold"/>
        </w:rPr>
        <w:t>Topic Name</w:t>
      </w:r>
      <w:r w:rsidR="00FF5D8C">
        <w:t xml:space="preserve"> column and the </w:t>
      </w:r>
      <w:proofErr w:type="spellStart"/>
      <w:r w:rsidR="00FF5D8C">
        <w:t>datetime</w:t>
      </w:r>
      <w:proofErr w:type="spellEnd"/>
      <w:r w:rsidR="00FF5D8C">
        <w:t xml:space="preserve"> </w:t>
      </w:r>
      <w:r w:rsidR="00BD6EBF">
        <w:t xml:space="preserve">when </w:t>
      </w:r>
      <w:r w:rsidR="00FF6620">
        <w:t xml:space="preserve">you submitted the data in the </w:t>
      </w:r>
      <w:r w:rsidR="00FF6620" w:rsidRPr="00FF6620">
        <w:rPr>
          <w:rStyle w:val="Bold"/>
        </w:rPr>
        <w:t>T</w:t>
      </w:r>
      <w:r w:rsidR="00FF5D8C" w:rsidRPr="00FF6620">
        <w:rPr>
          <w:rStyle w:val="Bold"/>
        </w:rPr>
        <w:t>imestamp</w:t>
      </w:r>
      <w:r w:rsidR="00FF5D8C">
        <w:t xml:space="preserve"> column.</w:t>
      </w:r>
    </w:p>
    <w:p w:rsidR="00360D9A" w:rsidRDefault="00F74658" w:rsidP="00360D9A">
      <w:pPr>
        <w:pStyle w:val="H3Helv11ptKey"/>
      </w:pPr>
      <w:r>
        <w:t>The final touch</w:t>
      </w:r>
    </w:p>
    <w:p w:rsidR="00D8233C" w:rsidRDefault="00FF5D8C" w:rsidP="0062499A">
      <w:pPr>
        <w:pStyle w:val="BBody1st"/>
      </w:pPr>
      <w:r>
        <w:t xml:space="preserve">One problem remains: the browser displays Google's standard "Your response has been recorded" </w:t>
      </w:r>
      <w:r w:rsidR="0090346C">
        <w:t>page</w:t>
      </w:r>
      <w:r w:rsidR="00D21502">
        <w:t xml:space="preserve"> after you submit the data, and the </w:t>
      </w:r>
      <w:r w:rsidR="00D21502" w:rsidRPr="00D96EE7">
        <w:rPr>
          <w:b/>
        </w:rPr>
        <w:t>Submit another response</w:t>
      </w:r>
      <w:r w:rsidR="00D21502">
        <w:t xml:space="preserve"> </w:t>
      </w:r>
      <w:r w:rsidR="0062499A">
        <w:t xml:space="preserve">link on </w:t>
      </w:r>
      <w:r w:rsidR="002802EC">
        <w:t>this</w:t>
      </w:r>
      <w:r w:rsidR="0090346C">
        <w:t xml:space="preserve"> page takes </w:t>
      </w:r>
      <w:r w:rsidR="00D21502">
        <w:t xml:space="preserve">you back to the </w:t>
      </w:r>
      <w:r w:rsidR="00D21502" w:rsidRPr="00416E13">
        <w:rPr>
          <w:rStyle w:val="Italics"/>
        </w:rPr>
        <w:t>Google</w:t>
      </w:r>
      <w:r w:rsidR="00D21502">
        <w:t xml:space="preserve"> form</w:t>
      </w:r>
      <w:r w:rsidR="00E10A15">
        <w:t xml:space="preserve"> that users should not see.</w:t>
      </w:r>
      <w:r w:rsidR="00D463EE">
        <w:t>.</w:t>
      </w:r>
      <w:r>
        <w:t xml:space="preserve"> </w:t>
      </w:r>
    </w:p>
    <w:p w:rsidR="00FF709F" w:rsidRDefault="00FF5D8C" w:rsidP="00801C6B">
      <w:pPr>
        <w:pStyle w:val="BBody"/>
      </w:pPr>
      <w:r>
        <w:t xml:space="preserve">You </w:t>
      </w:r>
      <w:r w:rsidR="00E10A15">
        <w:t xml:space="preserve">can </w:t>
      </w:r>
      <w:r>
        <w:t xml:space="preserve">bypass this </w:t>
      </w:r>
      <w:r w:rsidR="00F55180">
        <w:t xml:space="preserve">page </w:t>
      </w:r>
      <w:r>
        <w:t>by adding an invisible inline frame (</w:t>
      </w:r>
      <w:r w:rsidRPr="00BB5795">
        <w:rPr>
          <w:rStyle w:val="Italics"/>
        </w:rPr>
        <w:t>&lt;</w:t>
      </w:r>
      <w:proofErr w:type="spellStart"/>
      <w:r w:rsidRPr="00BB5795">
        <w:rPr>
          <w:rStyle w:val="Italics"/>
        </w:rPr>
        <w:t>iframe</w:t>
      </w:r>
      <w:proofErr w:type="spellEnd"/>
      <w:r w:rsidRPr="00BB5795">
        <w:rPr>
          <w:rStyle w:val="Italics"/>
        </w:rPr>
        <w:t>&gt;</w:t>
      </w:r>
      <w:r>
        <w:t xml:space="preserve">) </w:t>
      </w:r>
      <w:r w:rsidR="00EC150E">
        <w:t xml:space="preserve">to the </w:t>
      </w:r>
      <w:r w:rsidR="00FA31CE">
        <w:t xml:space="preserve">HTML </w:t>
      </w:r>
      <w:r w:rsidR="00EC150E">
        <w:t>page containing your form</w:t>
      </w:r>
      <w:r w:rsidR="00F052F5">
        <w:t>,</w:t>
      </w:r>
      <w:r>
        <w:t xml:space="preserve"> and pointing the form's </w:t>
      </w:r>
      <w:r w:rsidRPr="00F65896">
        <w:rPr>
          <w:rStyle w:val="Italics"/>
        </w:rPr>
        <w:t>target</w:t>
      </w:r>
      <w:r w:rsidR="00FF709F">
        <w:t xml:space="preserve"> attribute to it. </w:t>
      </w:r>
      <w:r w:rsidR="00FB0F35">
        <w:t xml:space="preserve"> (The </w:t>
      </w:r>
      <w:r w:rsidR="00FB0F35" w:rsidRPr="00FB0F35">
        <w:rPr>
          <w:rStyle w:val="Italics"/>
        </w:rPr>
        <w:t>target</w:t>
      </w:r>
      <w:r w:rsidR="00FB0F35">
        <w:t xml:space="preserve"> attribute tells the form where </w:t>
      </w:r>
      <w:r w:rsidR="00D849F6">
        <w:t xml:space="preserve">to display its response after a </w:t>
      </w:r>
      <w:r w:rsidR="002E3A73">
        <w:t xml:space="preserve">user </w:t>
      </w:r>
      <w:r w:rsidR="00FB0F35">
        <w:t>submit</w:t>
      </w:r>
      <w:r w:rsidR="002E3A73">
        <w:t>s data</w:t>
      </w:r>
      <w:r w:rsidR="00FB0F35">
        <w:t>.)</w:t>
      </w:r>
      <w:r w:rsidR="00801C6B">
        <w:t xml:space="preserve"> </w:t>
      </w:r>
      <w:r w:rsidR="00C872E2">
        <w:t xml:space="preserve">Figure 3 shows </w:t>
      </w:r>
      <w:r w:rsidR="004F785B">
        <w:t xml:space="preserve">the form code with </w:t>
      </w:r>
      <w:r w:rsidR="00FF709F">
        <w:t xml:space="preserve">these final </w:t>
      </w:r>
      <w:r w:rsidR="006569EC">
        <w:t xml:space="preserve">components </w:t>
      </w:r>
      <w:r w:rsidR="00C2740D">
        <w:t xml:space="preserve">(shown in </w:t>
      </w:r>
      <w:r w:rsidR="00C2740D" w:rsidRPr="00E800D5">
        <w:rPr>
          <w:rStyle w:val="BoldBlue"/>
          <w:color w:val="auto"/>
          <w:szCs w:val="17"/>
        </w:rPr>
        <w:t>bold</w:t>
      </w:r>
      <w:r w:rsidR="00C2740D">
        <w:t xml:space="preserve">) </w:t>
      </w:r>
      <w:r w:rsidR="00FF709F">
        <w:t>in</w:t>
      </w:r>
      <w:r w:rsidR="00C2740D">
        <w:t xml:space="preserve"> place</w:t>
      </w:r>
      <w:r w:rsidR="00316DA6">
        <w:t>.</w:t>
      </w:r>
    </w:p>
    <w:p w:rsidR="003963AA" w:rsidRDefault="00E46409" w:rsidP="00A703D4">
      <w:pPr>
        <w:pStyle w:val="BBody"/>
      </w:pPr>
      <w:r>
        <w:t>Your</w:t>
      </w:r>
      <w:r w:rsidR="003963AA">
        <w:t xml:space="preserve"> form </w:t>
      </w:r>
      <w:r w:rsidR="00091426">
        <w:t xml:space="preserve">now </w:t>
      </w:r>
      <w:r w:rsidR="003963AA">
        <w:t xml:space="preserve">remains </w:t>
      </w:r>
      <w:r w:rsidR="00E01A8A">
        <w:t>as the current page</w:t>
      </w:r>
      <w:r w:rsidR="003963AA">
        <w:t xml:space="preserve"> after you submit data. In practice, you would add an </w:t>
      </w:r>
      <w:proofErr w:type="spellStart"/>
      <w:r w:rsidR="003963AA" w:rsidRPr="006E0901">
        <w:rPr>
          <w:rStyle w:val="Italics"/>
        </w:rPr>
        <w:t>onload</w:t>
      </w:r>
      <w:proofErr w:type="spellEnd"/>
      <w:r w:rsidR="00C923F4">
        <w:t xml:space="preserve"> event to the inline </w:t>
      </w:r>
      <w:r w:rsidR="003963AA">
        <w:t>frame and use it to implement your own post-submit behaviour.</w:t>
      </w:r>
    </w:p>
    <w:p w:rsidR="00AB6125" w:rsidRDefault="000078A7" w:rsidP="00AB6125">
      <w:pPr>
        <w:pStyle w:val="H3Helv11ptKey"/>
      </w:pPr>
      <w:r>
        <w:t>Build</w:t>
      </w:r>
      <w:r w:rsidR="00AB6125">
        <w:t xml:space="preserve"> a production </w:t>
      </w:r>
      <w:r w:rsidR="00D00B12">
        <w:t>widget</w:t>
      </w:r>
    </w:p>
    <w:p w:rsidR="00130A9F" w:rsidRDefault="00AB6125" w:rsidP="00130A9F">
      <w:pPr>
        <w:pStyle w:val="BBody1st"/>
      </w:pPr>
      <w:r>
        <w:t xml:space="preserve">Of course, the </w:t>
      </w:r>
      <w:r w:rsidR="00830C0A">
        <w:t>widget</w:t>
      </w:r>
      <w:r>
        <w:t xml:space="preserve"> is not </w:t>
      </w:r>
      <w:r w:rsidR="000A04FC">
        <w:t xml:space="preserve">close to </w:t>
      </w:r>
      <w:r>
        <w:t xml:space="preserve">production-ready in this </w:t>
      </w:r>
      <w:r w:rsidR="000A04FC">
        <w:t xml:space="preserve">crude </w:t>
      </w:r>
      <w:r>
        <w:t xml:space="preserve">state. For a production </w:t>
      </w:r>
      <w:r w:rsidR="00B201E3">
        <w:t>implementation,</w:t>
      </w:r>
      <w:r>
        <w:t xml:space="preserve"> you need to </w:t>
      </w:r>
      <w:r w:rsidR="00130A9F">
        <w:t>add JavaScript and CSS to populate invisible fields, define form behaviour and data validation rules, and style the form.</w:t>
      </w:r>
    </w:p>
    <w:p w:rsidR="006E05B1" w:rsidRDefault="00130A9F" w:rsidP="003D5266">
      <w:pPr>
        <w:pStyle w:val="BBody"/>
      </w:pPr>
      <w:r>
        <w:t xml:space="preserve"> </w:t>
      </w:r>
      <w:r w:rsidR="000F5B45">
        <w:t>My organisation</w:t>
      </w:r>
      <w:r w:rsidR="006E22DB">
        <w:t xml:space="preserve">'s </w:t>
      </w:r>
      <w:r w:rsidR="00AB6125">
        <w:t>form uses JavaScript and CSS to implement ratings stars. The appearance of stars changes when the user hovers over or clicks them. When a user clicks a star, the JavaScript populates a hidden rating field with the corr</w:t>
      </w:r>
      <w:r w:rsidR="000078A7">
        <w:t>e</w:t>
      </w:r>
      <w:r w:rsidR="00AB6125">
        <w:t>sponding rating</w:t>
      </w:r>
      <w:r w:rsidR="0042543D">
        <w:t xml:space="preserve"> from 1 to 5</w:t>
      </w:r>
      <w:r w:rsidR="00AB6125">
        <w:t xml:space="preserve">, and </w:t>
      </w:r>
      <w:r w:rsidR="00B42BF4">
        <w:t>the form passes this value to the spreadsheet</w:t>
      </w:r>
      <w:r w:rsidR="00AB6125">
        <w:t xml:space="preserve">. The form also uses JavaScript to populate a hidden field that passes the URL of the </w:t>
      </w:r>
      <w:r w:rsidR="009D3859">
        <w:t>page</w:t>
      </w:r>
      <w:r w:rsidR="00D5106B">
        <w:t xml:space="preserve">, which we </w:t>
      </w:r>
      <w:r w:rsidR="00D5106B">
        <w:lastRenderedPageBreak/>
        <w:t xml:space="preserve">use to identify the help topic. (Remember that </w:t>
      </w:r>
      <w:r w:rsidR="00AF3BE0">
        <w:t>you</w:t>
      </w:r>
      <w:r w:rsidR="00D5106B">
        <w:t xml:space="preserve"> hard-coded the topic name in </w:t>
      </w:r>
      <w:r w:rsidR="00E10A15">
        <w:t xml:space="preserve">this </w:t>
      </w:r>
      <w:r w:rsidR="00D5106B">
        <w:t xml:space="preserve">simplified </w:t>
      </w:r>
      <w:r w:rsidR="00E10A15">
        <w:t>example</w:t>
      </w:r>
      <w:r w:rsidR="00D5106B">
        <w:t xml:space="preserve">.) </w:t>
      </w:r>
      <w:r w:rsidR="00AB6125">
        <w:t xml:space="preserve">Nevertheless, we added all that polish and functionality on top of the basic architecture described </w:t>
      </w:r>
      <w:r w:rsidR="00CB7262">
        <w:t>here</w:t>
      </w:r>
      <w:r w:rsidR="00AB6125">
        <w:t>.</w:t>
      </w:r>
    </w:p>
    <w:p w:rsidR="000078A7" w:rsidRDefault="000078A7" w:rsidP="000078A7">
      <w:pPr>
        <w:pStyle w:val="H3Helv11ptKey"/>
      </w:pPr>
      <w:r>
        <w:t xml:space="preserve">Deploy the </w:t>
      </w:r>
      <w:r w:rsidR="00D00B12">
        <w:t>widget</w:t>
      </w:r>
    </w:p>
    <w:p w:rsidR="003D0FC1" w:rsidRDefault="00B456A9" w:rsidP="000078A7">
      <w:pPr>
        <w:pStyle w:val="BBody1st"/>
      </w:pPr>
      <w:r>
        <w:t>Now you need</w:t>
      </w:r>
      <w:r w:rsidR="000078A7">
        <w:t xml:space="preserve"> to attach the </w:t>
      </w:r>
      <w:r w:rsidR="00D00B12">
        <w:t>widget</w:t>
      </w:r>
      <w:r w:rsidR="000078A7">
        <w:t xml:space="preserve"> to the topics in your </w:t>
      </w:r>
      <w:proofErr w:type="spellStart"/>
      <w:r w:rsidR="000078A7">
        <w:t>WebHelp</w:t>
      </w:r>
      <w:proofErr w:type="spellEnd"/>
      <w:r w:rsidR="000078A7">
        <w:t xml:space="preserve"> system</w:t>
      </w:r>
      <w:r w:rsidR="00832563">
        <w:t>s</w:t>
      </w:r>
      <w:r w:rsidR="000078A7">
        <w:t xml:space="preserve">. We used a Ruby script to add </w:t>
      </w:r>
      <w:r w:rsidR="005F2E66">
        <w:t>its code</w:t>
      </w:r>
      <w:r w:rsidR="000078A7">
        <w:t xml:space="preserve"> just above the closing </w:t>
      </w:r>
      <w:r w:rsidR="000078A7" w:rsidRPr="006B03EF">
        <w:rPr>
          <w:rStyle w:val="Italics"/>
        </w:rPr>
        <w:t>&lt;/body&gt;</w:t>
      </w:r>
      <w:r w:rsidR="000078A7">
        <w:t xml:space="preserve"> tag of each </w:t>
      </w:r>
      <w:r w:rsidR="006B03EF">
        <w:t>topic</w:t>
      </w:r>
      <w:r w:rsidR="000078A7">
        <w:t xml:space="preserve">. Our form has a hidden field with a placeholder value, and </w:t>
      </w:r>
      <w:r w:rsidR="00963E72">
        <w:t>the</w:t>
      </w:r>
      <w:r w:rsidR="000078A7">
        <w:t xml:space="preserve"> </w:t>
      </w:r>
      <w:r w:rsidR="00113096">
        <w:t>script</w:t>
      </w:r>
      <w:r w:rsidR="000078A7">
        <w:t xml:space="preserve"> replaces this placeholder with the name of the help system, which </w:t>
      </w:r>
      <w:r w:rsidR="00A004A8">
        <w:t>the writer configures</w:t>
      </w:r>
      <w:r w:rsidR="000078A7">
        <w:t xml:space="preserve"> in the scr</w:t>
      </w:r>
      <w:r w:rsidR="00A004A8">
        <w:t xml:space="preserve">ipt settings file. </w:t>
      </w:r>
      <w:r w:rsidR="003D0FC1">
        <w:t xml:space="preserve">This allows us to identify which help system the feedback </w:t>
      </w:r>
      <w:r w:rsidR="001A7F33">
        <w:t>comes</w:t>
      </w:r>
      <w:r w:rsidR="003D0FC1">
        <w:t xml:space="preserve"> from. </w:t>
      </w:r>
    </w:p>
    <w:p w:rsidR="000078A7" w:rsidRDefault="000319B3" w:rsidP="000319B3">
      <w:pPr>
        <w:pStyle w:val="BBody"/>
      </w:pPr>
      <w:r>
        <w:t>That kind of</w:t>
      </w:r>
      <w:r w:rsidR="000078A7">
        <w:t xml:space="preserve"> processing is beyond the scope of this article, but you can use </w:t>
      </w:r>
      <w:r w:rsidR="00FA7FF1">
        <w:t>m</w:t>
      </w:r>
      <w:r w:rsidR="000078A7">
        <w:t xml:space="preserve">any </w:t>
      </w:r>
      <w:r w:rsidR="002147D6">
        <w:t xml:space="preserve">programming or scripting </w:t>
      </w:r>
      <w:r w:rsidR="000078A7">
        <w:t>language</w:t>
      </w:r>
      <w:r w:rsidR="00FA7FF1">
        <w:t>s</w:t>
      </w:r>
      <w:r w:rsidR="000078A7">
        <w:t xml:space="preserve"> </w:t>
      </w:r>
      <w:r w:rsidR="007F2CFC">
        <w:t>to accomplish something similar.</w:t>
      </w:r>
    </w:p>
    <w:p w:rsidR="00CC0039" w:rsidRDefault="00A14485" w:rsidP="00A14485">
      <w:pPr>
        <w:pStyle w:val="H3Helv11ptKey"/>
      </w:pPr>
      <w:r>
        <w:t>Make sense of the feedback</w:t>
      </w:r>
    </w:p>
    <w:p w:rsidR="00A14485" w:rsidRDefault="00CF2587" w:rsidP="00A14485">
      <w:pPr>
        <w:pStyle w:val="BBody1st"/>
      </w:pPr>
      <w:r>
        <w:t xml:space="preserve">You can view users’ feedback directly in the spreadsheet, but </w:t>
      </w:r>
      <w:r w:rsidR="00626301">
        <w:t>when the responses be</w:t>
      </w:r>
      <w:r w:rsidR="00107314">
        <w:t xml:space="preserve">gin to mount up you need </w:t>
      </w:r>
      <w:r w:rsidR="00626301">
        <w:t>some way of reporting on the data to make sense of it.</w:t>
      </w:r>
    </w:p>
    <w:p w:rsidR="00394EDE" w:rsidRDefault="00394EDE" w:rsidP="006B112C">
      <w:pPr>
        <w:pStyle w:val="BBody"/>
      </w:pPr>
      <w:r>
        <w:t xml:space="preserve">You can use the Google Visualization API for reporting </w:t>
      </w:r>
      <w:r w:rsidR="004D5390">
        <w:t>on</w:t>
      </w:r>
      <w:r>
        <w:t xml:space="preserve"> a Google spreadsheet.</w:t>
      </w:r>
      <w:r w:rsidR="00162AA4">
        <w:t xml:space="preserve"> </w:t>
      </w:r>
      <w:r w:rsidR="00820C7D">
        <w:t xml:space="preserve">(A quick query on Google will take you to its reference page.) </w:t>
      </w:r>
      <w:r w:rsidR="006B112C">
        <w:t xml:space="preserve"> </w:t>
      </w:r>
      <w:r w:rsidR="00E10A15">
        <w:t xml:space="preserve">This </w:t>
      </w:r>
      <w:r w:rsidR="004A6E87">
        <w:t>API implements a simple</w:t>
      </w:r>
      <w:r w:rsidR="00162AA4">
        <w:t xml:space="preserve"> SQL-like query </w:t>
      </w:r>
      <w:r w:rsidR="00901359">
        <w:t>language, which we used to construct</w:t>
      </w:r>
      <w:r w:rsidR="00162AA4">
        <w:t xml:space="preserve"> a </w:t>
      </w:r>
      <w:r w:rsidR="004A6E87">
        <w:t>basic</w:t>
      </w:r>
      <w:r w:rsidR="00162AA4">
        <w:t xml:space="preserve"> but </w:t>
      </w:r>
      <w:r w:rsidR="000313BE">
        <w:t>useful</w:t>
      </w:r>
      <w:r w:rsidR="00162AA4">
        <w:t xml:space="preserve"> </w:t>
      </w:r>
      <w:r w:rsidR="004D5390">
        <w:t xml:space="preserve">ad hoc </w:t>
      </w:r>
      <w:r w:rsidR="00162AA4">
        <w:t xml:space="preserve">query </w:t>
      </w:r>
      <w:r w:rsidR="00B33186">
        <w:t>builder</w:t>
      </w:r>
      <w:r w:rsidR="00B6463B">
        <w:t xml:space="preserve"> (see Figure </w:t>
      </w:r>
      <w:r w:rsidR="000C074D">
        <w:t>4</w:t>
      </w:r>
      <w:r w:rsidR="003F56BA">
        <w:t>)</w:t>
      </w:r>
      <w:r w:rsidR="00162AA4">
        <w:t>.</w:t>
      </w:r>
    </w:p>
    <w:p w:rsidR="009E055E" w:rsidRDefault="00850793" w:rsidP="005A7C73">
      <w:pPr>
        <w:pStyle w:val="BBody"/>
      </w:pPr>
      <w:r>
        <w:rPr>
          <w:noProof/>
          <w:lang w:val="en-US" w:eastAsia="ja-JP"/>
        </w:rPr>
        <w:t>The</w:t>
      </w:r>
      <w:r w:rsidR="00FB1F85">
        <w:t xml:space="preserve"> API </w:t>
      </w:r>
      <w:r w:rsidR="00820C7D">
        <w:t xml:space="preserve">also </w:t>
      </w:r>
      <w:r w:rsidR="00C37C25">
        <w:t xml:space="preserve">implements numerous charts, and you can </w:t>
      </w:r>
      <w:r w:rsidR="008868AB">
        <w:t xml:space="preserve">use these </w:t>
      </w:r>
      <w:r>
        <w:t xml:space="preserve">to visualise the results returned by </w:t>
      </w:r>
      <w:r w:rsidR="008868AB">
        <w:t xml:space="preserve">the query language </w:t>
      </w:r>
      <w:r w:rsidR="00045A21">
        <w:t xml:space="preserve">to </w:t>
      </w:r>
      <w:r>
        <w:t xml:space="preserve">create graphical summaries of </w:t>
      </w:r>
      <w:r w:rsidR="00B941B8">
        <w:t>your spreadsheet data.</w:t>
      </w:r>
    </w:p>
    <w:p w:rsidR="000B2595" w:rsidRDefault="00FF050B" w:rsidP="00FF050B">
      <w:pPr>
        <w:pStyle w:val="H3Helv11ptKey"/>
      </w:pPr>
      <w:r>
        <w:t>Act on the feedback</w:t>
      </w:r>
    </w:p>
    <w:p w:rsidR="009B68F3" w:rsidRDefault="0081125D" w:rsidP="00030E47">
      <w:pPr>
        <w:pStyle w:val="BBody1st"/>
      </w:pPr>
      <w:r w:rsidRPr="0081125D">
        <w:rPr>
          <w:noProof/>
          <w:lang w:val="en-US" w:eastAsia="ja-JP"/>
        </w:rPr>
        <w:pict>
          <v:shape id="_x0000_s1044" type="#_x0000_t202" style="position:absolute;left:0;text-align:left;margin-left:-80.9pt;margin-top:218.85pt;width:281.2pt;height:176.5pt;z-index:2;mso-wrap-distance-left:5.65pt;mso-wrap-distance-top:5.65pt;mso-wrap-distance-right:5.65pt;mso-wrap-distance-bottom:5.65pt;mso-position-horizontal-relative:margin;mso-position-vertical-relative:margin" o:allowincell="f" fillcolor="#669">
            <v:fill opacity="24248f"/>
            <v:textbox style="mso-next-textbox:#_x0000_s1044" inset="2mm,2.5mm,2mm,2.5mm">
              <w:txbxContent>
                <w:p w:rsidR="003963AA" w:rsidRDefault="0081125D" w:rsidP="003963AA">
                  <w:pPr>
                    <w:pStyle w:val="BBody1stSansSerif"/>
                  </w:pPr>
                  <w:r w:rsidRPr="0081125D">
                    <w:pict>
                      <v:shape id="_x0000_i1025" type="#_x0000_t75" style="width:270.85pt;height:143.35pt">
                        <v:imagedata r:id="rId10" o:title="query_builder"/>
                      </v:shape>
                    </w:pict>
                  </w:r>
                </w:p>
                <w:p w:rsidR="003963AA" w:rsidRPr="008A29DB" w:rsidRDefault="000C074D" w:rsidP="003963AA">
                  <w:pPr>
                    <w:pStyle w:val="HFigure"/>
                  </w:pPr>
                  <w:r>
                    <w:t>Figure 4</w:t>
                  </w:r>
                  <w:r w:rsidR="003963AA">
                    <w:t xml:space="preserve">. </w:t>
                  </w:r>
                  <w:r w:rsidR="00B6463B">
                    <w:t>Query builder</w:t>
                  </w:r>
                </w:p>
              </w:txbxContent>
            </v:textbox>
            <w10:wrap type="square" anchorx="margin" anchory="margin"/>
          </v:shape>
        </w:pict>
      </w:r>
      <w:r w:rsidR="001903C3">
        <w:t>So far</w:t>
      </w:r>
      <w:r w:rsidR="006B112C">
        <w:t>,</w:t>
      </w:r>
      <w:r w:rsidR="001903C3">
        <w:t xml:space="preserve"> we have talked solely about technical solutions</w:t>
      </w:r>
      <w:r w:rsidR="00751ECB">
        <w:t xml:space="preserve"> </w:t>
      </w:r>
      <w:r w:rsidR="00087EE5">
        <w:t>for</w:t>
      </w:r>
      <w:r w:rsidR="00751ECB">
        <w:t xml:space="preserve"> collecting and reporting on feedback</w:t>
      </w:r>
      <w:r w:rsidR="001903C3">
        <w:t xml:space="preserve">, but all this work is pointless if </w:t>
      </w:r>
      <w:r w:rsidR="00905D81">
        <w:t>we</w:t>
      </w:r>
      <w:r w:rsidR="001903C3">
        <w:t xml:space="preserve"> do not act on </w:t>
      </w:r>
      <w:r w:rsidR="0053235D">
        <w:t>what our users tell us</w:t>
      </w:r>
      <w:r w:rsidR="001903C3">
        <w:t>.</w:t>
      </w:r>
      <w:r w:rsidR="002F0DF1">
        <w:t xml:space="preserve"> </w:t>
      </w:r>
      <w:r w:rsidR="00CD51E1">
        <w:t>To do that, we must have processes in place alongside the technology.</w:t>
      </w:r>
    </w:p>
    <w:p w:rsidR="00121B3B" w:rsidRPr="00121B3B" w:rsidRDefault="00E10A15" w:rsidP="00121B3B">
      <w:pPr>
        <w:pStyle w:val="BBody"/>
      </w:pPr>
      <w:r>
        <w:lastRenderedPageBreak/>
        <w:t>In our organisation we</w:t>
      </w:r>
      <w:r w:rsidR="00121B3B">
        <w:t xml:space="preserve"> </w:t>
      </w:r>
      <w:r w:rsidR="006B112C">
        <w:t>had</w:t>
      </w:r>
      <w:r w:rsidR="00121B3B">
        <w:t xml:space="preserve"> regular meetings with writers to</w:t>
      </w:r>
      <w:r w:rsidR="00291762">
        <w:t xml:space="preserve"> track</w:t>
      </w:r>
      <w:r w:rsidR="00121B3B">
        <w:t xml:space="preserve"> the status of their feedback items, and we used the Visualization API </w:t>
      </w:r>
      <w:r w:rsidR="008A6F92">
        <w:t xml:space="preserve">to </w:t>
      </w:r>
      <w:r w:rsidR="009E72DF">
        <w:t>report on progress</w:t>
      </w:r>
      <w:r w:rsidR="00121B3B">
        <w:t xml:space="preserve">. </w:t>
      </w:r>
      <w:r w:rsidR="00A44966">
        <w:t>W</w:t>
      </w:r>
      <w:r w:rsidR="008F148C">
        <w:t>e could</w:t>
      </w:r>
      <w:r w:rsidR="00A44966">
        <w:t>, for example,</w:t>
      </w:r>
      <w:r w:rsidR="008F148C">
        <w:t xml:space="preserve"> </w:t>
      </w:r>
      <w:r w:rsidR="009E72DF">
        <w:t>see</w:t>
      </w:r>
      <w:r w:rsidR="00121B3B">
        <w:t xml:space="preserve"> the number of items that resulted in changes to the documentation, or the number of items that were more than </w:t>
      </w:r>
      <w:r w:rsidR="00121B3B" w:rsidRPr="00751ECB">
        <w:rPr>
          <w:rStyle w:val="Italics"/>
        </w:rPr>
        <w:t>n</w:t>
      </w:r>
      <w:r w:rsidR="00121B3B">
        <w:t xml:space="preserve"> days old but where </w:t>
      </w:r>
      <w:r w:rsidR="001456BB">
        <w:t xml:space="preserve">the assigned </w:t>
      </w:r>
      <w:r w:rsidR="00417AD2">
        <w:t>writer had not yet taken action, or the number of user responses by month.</w:t>
      </w:r>
    </w:p>
    <w:p w:rsidR="00030E47" w:rsidRPr="00030E47" w:rsidRDefault="008F0F3D" w:rsidP="00743E95">
      <w:pPr>
        <w:pStyle w:val="BBody"/>
      </w:pPr>
      <w:r>
        <w:t xml:space="preserve">To make this </w:t>
      </w:r>
      <w:r w:rsidR="00E956FA">
        <w:t xml:space="preserve">kind of reporting </w:t>
      </w:r>
      <w:r>
        <w:t>possible</w:t>
      </w:r>
      <w:r w:rsidR="00E956FA">
        <w:t>,</w:t>
      </w:r>
      <w:r>
        <w:t xml:space="preserve"> we</w:t>
      </w:r>
      <w:r w:rsidR="00D761CF">
        <w:t xml:space="preserve"> </w:t>
      </w:r>
      <w:r w:rsidR="00A12968">
        <w:t xml:space="preserve">added a script to our Google spreadsheet to copy the </w:t>
      </w:r>
      <w:r w:rsidR="00D761CF">
        <w:t xml:space="preserve">user </w:t>
      </w:r>
      <w:r w:rsidR="00A12968">
        <w:t>r</w:t>
      </w:r>
      <w:r w:rsidR="002D19AB">
        <w:t xml:space="preserve">esponses to </w:t>
      </w:r>
      <w:r w:rsidR="0035489A">
        <w:t>a second</w:t>
      </w:r>
      <w:r w:rsidR="0059140F">
        <w:t xml:space="preserve"> spreadsheet.</w:t>
      </w:r>
      <w:r w:rsidR="002D19AB">
        <w:t xml:space="preserve"> </w:t>
      </w:r>
      <w:r w:rsidR="0059140F">
        <w:t>(We also</w:t>
      </w:r>
      <w:r w:rsidR="002D19AB">
        <w:t xml:space="preserve"> restricted access to the initial spreadsheet, </w:t>
      </w:r>
      <w:r w:rsidR="00401F24">
        <w:t>which became our pristine production database</w:t>
      </w:r>
      <w:r w:rsidR="002D19AB">
        <w:t>.</w:t>
      </w:r>
      <w:r w:rsidR="0059140F">
        <w:t>)</w:t>
      </w:r>
      <w:r w:rsidR="00743E95">
        <w:t xml:space="preserve"> </w:t>
      </w:r>
      <w:r w:rsidR="00EA60B6">
        <w:t xml:space="preserve">We added columns to </w:t>
      </w:r>
      <w:r w:rsidR="00A0276B">
        <w:t xml:space="preserve">the </w:t>
      </w:r>
      <w:r w:rsidR="00CC33DA">
        <w:t>second</w:t>
      </w:r>
      <w:r w:rsidR="00EA60B6">
        <w:t xml:space="preserve"> spreadsheet</w:t>
      </w:r>
      <w:r w:rsidR="00CC33DA">
        <w:t xml:space="preserve">, </w:t>
      </w:r>
      <w:r w:rsidR="00591294">
        <w:t>such as</w:t>
      </w:r>
      <w:r w:rsidR="00EA60B6">
        <w:t xml:space="preserve"> the name of the writer assigned to that </w:t>
      </w:r>
      <w:r w:rsidR="00E956FA">
        <w:t>help system, and the status of the feedback</w:t>
      </w:r>
      <w:r w:rsidR="00EA60B6">
        <w:t xml:space="preserve"> </w:t>
      </w:r>
      <w:r w:rsidR="00171316">
        <w:t>item</w:t>
      </w:r>
      <w:r w:rsidR="00591294">
        <w:t xml:space="preserve"> (</w:t>
      </w:r>
      <w:r w:rsidR="00B2686A">
        <w:t>such as</w:t>
      </w:r>
      <w:r w:rsidR="00143771">
        <w:t xml:space="preserve"> </w:t>
      </w:r>
      <w:r w:rsidR="00EA60B6">
        <w:t xml:space="preserve">‘Update in process’, ‘No action </w:t>
      </w:r>
      <w:r w:rsidR="00143771">
        <w:t>necessary</w:t>
      </w:r>
      <w:r w:rsidR="004A5F14">
        <w:t>’</w:t>
      </w:r>
      <w:r w:rsidR="00EA60B6">
        <w:t>).</w:t>
      </w:r>
      <w:r w:rsidR="009B68F3">
        <w:t xml:space="preserve"> </w:t>
      </w:r>
      <w:r w:rsidR="00B16566">
        <w:t xml:space="preserve">These additional columns allowed us </w:t>
      </w:r>
      <w:r w:rsidR="00743E95">
        <w:t xml:space="preserve">to </w:t>
      </w:r>
      <w:r w:rsidR="00667ED4">
        <w:t>track our response to the feedback.</w:t>
      </w:r>
    </w:p>
    <w:p w:rsidR="007F2CFC" w:rsidRDefault="007F2CFC" w:rsidP="007F2CFC">
      <w:pPr>
        <w:pStyle w:val="H3Helv11ptKey"/>
      </w:pPr>
      <w:r>
        <w:t>Conclusion</w:t>
      </w:r>
    </w:p>
    <w:p w:rsidR="00877438" w:rsidRDefault="007F2CFC" w:rsidP="007F2CFC">
      <w:pPr>
        <w:pStyle w:val="BBody1st"/>
      </w:pPr>
      <w:r>
        <w:t xml:space="preserve">This article has described </w:t>
      </w:r>
      <w:r w:rsidR="006219E0">
        <w:t xml:space="preserve">how to build </w:t>
      </w:r>
      <w:r>
        <w:t>a simple widget that captures user feedback from an HTML page</w:t>
      </w:r>
      <w:r w:rsidR="00C97C77">
        <w:t xml:space="preserve"> </w:t>
      </w:r>
      <w:r>
        <w:t xml:space="preserve">using </w:t>
      </w:r>
      <w:r w:rsidR="004A5326">
        <w:t>an HTML form</w:t>
      </w:r>
      <w:r>
        <w:t xml:space="preserve"> and Google spreadsheet</w:t>
      </w:r>
      <w:r w:rsidR="00877438">
        <w:t xml:space="preserve">. It has also described how to report on the feedback received, and </w:t>
      </w:r>
      <w:r w:rsidR="00942FF9">
        <w:t>suggested processes</w:t>
      </w:r>
      <w:r w:rsidR="00877438">
        <w:t xml:space="preserve"> for acting on that feedback.</w:t>
      </w:r>
    </w:p>
    <w:p w:rsidR="00873743" w:rsidRDefault="00FB5383" w:rsidP="00B70013">
      <w:pPr>
        <w:pStyle w:val="BBody"/>
      </w:pPr>
      <w:r>
        <w:t>T</w:t>
      </w:r>
      <w:r w:rsidR="00571C7F">
        <w:t xml:space="preserve">his </w:t>
      </w:r>
      <w:r w:rsidR="00710B9E">
        <w:t>solution proved very effective</w:t>
      </w:r>
      <w:r>
        <w:t xml:space="preserve"> in my organisation</w:t>
      </w:r>
      <w:r w:rsidR="00335A10">
        <w:t>. W</w:t>
      </w:r>
      <w:r w:rsidR="007F2CFC">
        <w:t xml:space="preserve">e received over a hundred </w:t>
      </w:r>
      <w:r w:rsidR="00A32B1D">
        <w:t xml:space="preserve">user </w:t>
      </w:r>
      <w:r w:rsidR="006A18C7">
        <w:t>responses</w:t>
      </w:r>
      <w:r w:rsidR="007F2CFC">
        <w:t xml:space="preserve"> in t</w:t>
      </w:r>
      <w:r w:rsidR="00994571">
        <w:t>h</w:t>
      </w:r>
      <w:r w:rsidR="000232A8">
        <w:t>e months following its rollout</w:t>
      </w:r>
      <w:r w:rsidR="008F7971">
        <w:t xml:space="preserve">. That </w:t>
      </w:r>
      <w:r w:rsidR="007F2CFC">
        <w:t xml:space="preserve">is </w:t>
      </w:r>
      <w:r w:rsidR="00AB31F3">
        <w:t>about a</w:t>
      </w:r>
      <w:r w:rsidR="007F2CFC">
        <w:t xml:space="preserve"> hundred more </w:t>
      </w:r>
      <w:r w:rsidR="003E251F">
        <w:t>than</w:t>
      </w:r>
      <w:r w:rsidR="007F2CFC">
        <w:t xml:space="preserve"> </w:t>
      </w:r>
      <w:r w:rsidR="003B24CE">
        <w:t xml:space="preserve">in </w:t>
      </w:r>
      <w:r w:rsidR="00F36580">
        <w:t>the same period before</w:t>
      </w:r>
      <w:r w:rsidR="007F2CFC">
        <w:t xml:space="preserve"> we implemented it.</w:t>
      </w:r>
      <w:r w:rsidR="00FA397D">
        <w:t xml:space="preserve"> </w:t>
      </w:r>
      <w:r w:rsidR="00F36580">
        <w:t xml:space="preserve">Some </w:t>
      </w:r>
      <w:r w:rsidR="00040B90">
        <w:t>of the resulting documentation</w:t>
      </w:r>
      <w:r w:rsidR="00F36580">
        <w:t xml:space="preserve"> updates </w:t>
      </w:r>
      <w:r w:rsidR="00AB31F3">
        <w:t xml:space="preserve">are already in production; </w:t>
      </w:r>
      <w:r w:rsidR="00F36580">
        <w:t>others are in the pipeline.</w:t>
      </w:r>
    </w:p>
    <w:p w:rsidR="001312CE" w:rsidRDefault="001312CE" w:rsidP="00B92B71">
      <w:pPr>
        <w:pStyle w:val="BAuthorDesc"/>
      </w:pPr>
      <w:r>
        <w:rPr>
          <w:rStyle w:val="BoldBlue"/>
        </w:rPr>
        <w:t>G</w:t>
      </w:r>
      <w:r w:rsidR="00B34E54">
        <w:rPr>
          <w:rStyle w:val="BoldBlue"/>
        </w:rPr>
        <w:t xml:space="preserve">lynn </w:t>
      </w:r>
      <w:proofErr w:type="spellStart"/>
      <w:r>
        <w:rPr>
          <w:rStyle w:val="BoldBlue"/>
        </w:rPr>
        <w:t>Naughton</w:t>
      </w:r>
      <w:proofErr w:type="spellEnd"/>
      <w:r w:rsidRPr="00D54BF2">
        <w:rPr>
          <w:rStyle w:val="BoldBlue"/>
        </w:rPr>
        <w:t xml:space="preserve"> </w:t>
      </w:r>
      <w:r w:rsidR="00B24D12">
        <w:t xml:space="preserve">has worked for </w:t>
      </w:r>
      <w:r w:rsidR="00B25811">
        <w:t>15 years</w:t>
      </w:r>
      <w:r w:rsidR="00B24D12">
        <w:t xml:space="preserve"> in </w:t>
      </w:r>
      <w:r w:rsidR="00B25811">
        <w:t xml:space="preserve">the </w:t>
      </w:r>
      <w:r w:rsidR="006B46A5">
        <w:t>software</w:t>
      </w:r>
      <w:r w:rsidR="00B25811">
        <w:t xml:space="preserve"> industry, mainly as a developer and technical communicator.</w:t>
      </w:r>
    </w:p>
    <w:p w:rsidR="00F6185C" w:rsidRDefault="002D630A" w:rsidP="00B92B71">
      <w:pPr>
        <w:pStyle w:val="BAuthorDesc"/>
      </w:pPr>
      <w:r>
        <w:t xml:space="preserve">E: </w:t>
      </w:r>
      <w:r w:rsidR="00431772">
        <w:t>glynn.istc</w:t>
      </w:r>
      <w:r>
        <w:t>@gnaughton.co</w:t>
      </w:r>
      <w:bookmarkEnd w:id="0"/>
      <w:r w:rsidR="00792A63">
        <w:t>m</w:t>
      </w:r>
    </w:p>
    <w:sectPr w:rsidR="00F6185C" w:rsidSect="00E813BF">
      <w:headerReference w:type="even" r:id="rId11"/>
      <w:headerReference w:type="default" r:id="rId12"/>
      <w:footerReference w:type="default" r:id="rId13"/>
      <w:pgSz w:w="11906" w:h="16838" w:code="9"/>
      <w:pgMar w:top="851" w:right="680" w:bottom="680" w:left="2846" w:header="680" w:footer="284" w:gutter="0"/>
      <w:cols w:num="2" w:space="34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3750" w:rsidRDefault="00BA3750">
      <w:r>
        <w:separator/>
      </w:r>
    </w:p>
  </w:endnote>
  <w:endnote w:type="continuationSeparator" w:id="0">
    <w:p w:rsidR="00BA3750" w:rsidRDefault="00BA37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Bright">
    <w:altName w:val="Georgia"/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Helvetica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995" w:rsidRDefault="0081125D">
    <w:pPr>
      <w:pStyle w:val="Footer"/>
    </w:pPr>
    <w:fldSimple w:instr=" AUTHOR  \* MERGEFORMAT ">
      <w:r w:rsidR="00651C64">
        <w:rPr>
          <w:noProof/>
        </w:rPr>
        <w:t>Template</w:t>
      </w:r>
    </w:fldSimple>
    <w:r w:rsidR="00AD6995">
      <w:tab/>
    </w:r>
    <w:fldSimple w:instr=" FILENAME ">
      <w:r w:rsidR="00651C64">
        <w:rPr>
          <w:noProof/>
        </w:rPr>
        <w:t>What do your users think.docx</w:t>
      </w:r>
    </w:fldSimple>
    <w:r w:rsidR="00AD6995">
      <w:t xml:space="preserve">, </w:t>
    </w:r>
    <w:fldSimple w:instr=" SAVEDATE ">
      <w:ins w:id="4" w:author="Glynn" w:date="2012-12-19T11:26:00Z">
        <w:r w:rsidR="000B633B">
          <w:rPr>
            <w:noProof/>
          </w:rPr>
          <w:t>19/12/2012 10:32:00</w:t>
        </w:r>
      </w:ins>
      <w:del w:id="5" w:author="Glynn" w:date="2012-12-16T16:17:00Z">
        <w:r w:rsidR="004D273A" w:rsidDel="00BA7DDA">
          <w:rPr>
            <w:noProof/>
          </w:rPr>
          <w:delText>04/12/2012 09:27:00</w:delText>
        </w:r>
      </w:del>
    </w:fldSimple>
    <w:r w:rsidR="00AD6995">
      <w:t xml:space="preserve"> Page </w:t>
    </w:r>
    <w:r>
      <w:rPr>
        <w:rStyle w:val="PageNumber"/>
      </w:rPr>
      <w:fldChar w:fldCharType="begin"/>
    </w:r>
    <w:r w:rsidR="00AD6995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E6F42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3750" w:rsidRDefault="00BA3750">
      <w:r>
        <w:separator/>
      </w:r>
    </w:p>
  </w:footnote>
  <w:footnote w:type="continuationSeparator" w:id="0">
    <w:p w:rsidR="00BA3750" w:rsidRDefault="00BA37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995" w:rsidRDefault="0081125D">
    <w:pPr>
      <w:pStyle w:val="Header"/>
      <w:jc w:val="right"/>
    </w:pPr>
    <w:r>
      <w:rPr>
        <w:b w:val="0"/>
      </w:rPr>
      <w:fldChar w:fldCharType="begin"/>
    </w:r>
    <w:r w:rsidR="00AD6995">
      <w:rPr>
        <w:b w:val="0"/>
      </w:rPr>
      <w:instrText xml:space="preserve"> SUBJECT </w:instrText>
    </w:r>
    <w:r>
      <w:rPr>
        <w:b w:val="0"/>
      </w:rPr>
      <w:fldChar w:fldCharType="separate"/>
    </w:r>
    <w:r w:rsidR="00651C64">
      <w:rPr>
        <w:b w:val="0"/>
      </w:rPr>
      <w:t>Banner</w:t>
    </w:r>
    <w:r>
      <w:rPr>
        <w:b w:val="0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995" w:rsidRDefault="0081125D">
    <w:pPr>
      <w:pStyle w:val="Header"/>
    </w:pPr>
    <w:r>
      <w:rPr>
        <w:b w:val="0"/>
      </w:rPr>
      <w:fldChar w:fldCharType="begin"/>
    </w:r>
    <w:r w:rsidR="00AD6995">
      <w:rPr>
        <w:b w:val="0"/>
      </w:rPr>
      <w:instrText xml:space="preserve"> SUBJECT </w:instrText>
    </w:r>
    <w:r>
      <w:rPr>
        <w:b w:val="0"/>
      </w:rPr>
      <w:fldChar w:fldCharType="separate"/>
    </w:r>
    <w:r w:rsidR="00651C64">
      <w:rPr>
        <w:b w:val="0"/>
      </w:rPr>
      <w:t>Banner</w:t>
    </w:r>
    <w:r>
      <w:rPr>
        <w:b w:val="0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F028BE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3"/>
    <w:multiLevelType w:val="singleLevel"/>
    <w:tmpl w:val="95C298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3F4483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7388A1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C821625"/>
    <w:multiLevelType w:val="multilevel"/>
    <w:tmpl w:val="384286F6"/>
    <w:name w:val="bullets"/>
    <w:lvl w:ilvl="0">
      <w:start w:val="1"/>
      <w:numFmt w:val="bullet"/>
      <w:pStyle w:val="LBullet1"/>
      <w:lvlText w:val=""/>
      <w:lvlJc w:val="left"/>
      <w:pPr>
        <w:tabs>
          <w:tab w:val="num" w:pos="198"/>
        </w:tabs>
        <w:ind w:left="198" w:hanging="198"/>
      </w:pPr>
      <w:rPr>
        <w:rFonts w:ascii="Wingdings" w:hAnsi="Wingdings" w:hint="default"/>
      </w:rPr>
    </w:lvl>
    <w:lvl w:ilvl="1">
      <w:start w:val="1"/>
      <w:numFmt w:val="bullet"/>
      <w:pStyle w:val="LBullet2"/>
      <w:lvlText w:val=""/>
      <w:lvlJc w:val="left"/>
      <w:pPr>
        <w:tabs>
          <w:tab w:val="num" w:pos="397"/>
        </w:tabs>
        <w:ind w:left="397" w:hanging="199"/>
      </w:pPr>
      <w:rPr>
        <w:rFonts w:ascii="Symbol" w:hAnsi="Symbol" w:hint="default"/>
        <w:sz w:val="12"/>
        <w:szCs w:val="12"/>
      </w:rPr>
    </w:lvl>
    <w:lvl w:ilvl="2">
      <w:start w:val="1"/>
      <w:numFmt w:val="lowerRoman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>
    <w:nsid w:val="302119F9"/>
    <w:multiLevelType w:val="singleLevel"/>
    <w:tmpl w:val="6F245A94"/>
    <w:name w:val="bullets2"/>
    <w:lvl w:ilvl="0">
      <w:start w:val="1"/>
      <w:numFmt w:val="bullet"/>
      <w:lvlText w:val=""/>
      <w:lvlJc w:val="left"/>
      <w:pPr>
        <w:tabs>
          <w:tab w:val="num" w:pos="2628"/>
        </w:tabs>
        <w:ind w:left="2625" w:hanging="357"/>
      </w:pPr>
      <w:rPr>
        <w:rFonts w:ascii="Wingdings" w:hAnsi="Wingdings" w:hint="default"/>
        <w:sz w:val="20"/>
      </w:rPr>
    </w:lvl>
  </w:abstractNum>
  <w:abstractNum w:abstractNumId="6">
    <w:nsid w:val="661B7267"/>
    <w:multiLevelType w:val="multilevel"/>
    <w:tmpl w:val="9B28BF1C"/>
    <w:lvl w:ilvl="0">
      <w:start w:val="1"/>
      <w:numFmt w:val="bullet"/>
      <w:lvlText w:val=""/>
      <w:lvlJc w:val="left"/>
      <w:pPr>
        <w:tabs>
          <w:tab w:val="num" w:pos="198"/>
        </w:tabs>
        <w:ind w:left="198" w:hanging="198"/>
      </w:pPr>
      <w:rPr>
        <w:rFonts w:ascii="Wingdings" w:hAnsi="Wingdings"/>
      </w:rPr>
    </w:lvl>
    <w:lvl w:ilvl="1">
      <w:start w:val="1"/>
      <w:numFmt w:val="bullet"/>
      <w:lvlText w:val=""/>
      <w:lvlJc w:val="left"/>
      <w:pPr>
        <w:tabs>
          <w:tab w:val="num" w:pos="397"/>
        </w:tabs>
        <w:ind w:left="397" w:hanging="199"/>
      </w:pPr>
      <w:rPr>
        <w:rFonts w:ascii="Symbol" w:hAnsi="Symbol"/>
        <w:sz w:val="16"/>
      </w:rPr>
    </w:lvl>
    <w:lvl w:ilvl="2">
      <w:start w:val="1"/>
      <w:numFmt w:val="lowerRoman"/>
      <w:lvlText w:val="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7">
    <w:nsid w:val="66870C91"/>
    <w:multiLevelType w:val="singleLevel"/>
    <w:tmpl w:val="E7ECEEEE"/>
    <w:lvl w:ilvl="0">
      <w:numFmt w:val="bullet"/>
      <w:lvlText w:val="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8">
    <w:nsid w:val="6AE052F7"/>
    <w:multiLevelType w:val="multilevel"/>
    <w:tmpl w:val="CF1AA130"/>
    <w:name w:val="items"/>
    <w:lvl w:ilvl="0">
      <w:start w:val="1"/>
      <w:numFmt w:val="none"/>
      <w:pStyle w:val="BBody1st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LNumber1"/>
      <w:lvlText w:val="%2."/>
      <w:lvlJc w:val="left"/>
      <w:pPr>
        <w:tabs>
          <w:tab w:val="num" w:pos="283"/>
        </w:tabs>
        <w:ind w:left="283" w:hanging="283"/>
      </w:pPr>
    </w:lvl>
    <w:lvl w:ilvl="2">
      <w:start w:val="1"/>
      <w:numFmt w:val="lowerLetter"/>
      <w:lvlText w:val=""/>
      <w:lvlJc w:val="left"/>
      <w:pPr>
        <w:tabs>
          <w:tab w:val="num" w:pos="340"/>
        </w:tabs>
        <w:ind w:left="340" w:hanging="170"/>
      </w:pPr>
    </w:lvl>
    <w:lvl w:ilvl="3">
      <w:start w:val="1"/>
      <w:numFmt w:val="decimal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9">
    <w:nsid w:val="797C6C43"/>
    <w:multiLevelType w:val="singleLevel"/>
    <w:tmpl w:val="3182BCB2"/>
    <w:lvl w:ilvl="0">
      <w:start w:val="1"/>
      <w:numFmt w:val="bullet"/>
      <w:lvlText w:val="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position w:val="-2"/>
        <w:sz w:val="20"/>
        <w:vertAlign w:val="baseline"/>
      </w:rPr>
    </w:lvl>
  </w:abstractNum>
  <w:num w:numId="1">
    <w:abstractNumId w:val="9"/>
  </w:num>
  <w:num w:numId="2">
    <w:abstractNumId w:val="7"/>
  </w:num>
  <w:num w:numId="3">
    <w:abstractNumId w:val="9"/>
  </w:num>
  <w:num w:numId="4">
    <w:abstractNumId w:val="7"/>
  </w:num>
  <w:num w:numId="5">
    <w:abstractNumId w:val="2"/>
  </w:num>
  <w:num w:numId="6">
    <w:abstractNumId w:val="8"/>
  </w:num>
  <w:num w:numId="7">
    <w:abstractNumId w:val="0"/>
  </w:num>
  <w:num w:numId="8">
    <w:abstractNumId w:val="3"/>
  </w:num>
  <w:num w:numId="9">
    <w:abstractNumId w:val="1"/>
  </w:num>
  <w:num w:numId="10">
    <w:abstractNumId w:val="4"/>
  </w:num>
  <w:num w:numId="11">
    <w:abstractNumId w:val="5"/>
  </w:num>
  <w:num w:numId="12">
    <w:abstractNumId w:val="8"/>
  </w:num>
  <w:num w:numId="13">
    <w:abstractNumId w:val="6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7"/>
  <w:embedSystemFonts/>
  <w:activeWritingStyle w:appName="MSWord" w:lang="en-GB" w:vendorID="64" w:dllVersion="131078" w:nlCheck="1" w:checkStyle="0"/>
  <w:activeWritingStyle w:appName="MSWord" w:lang="en-US" w:vendorID="64" w:dllVersion="131078" w:nlCheck="1" w:checkStyle="1"/>
  <w:activeWritingStyle w:appName="MSWord" w:lang="en-GB" w:vendorID="8" w:dllVersion="513" w:checkStyle="1"/>
  <w:proofState w:spelling="clean"/>
  <w:attachedTemplate r:id="rId1"/>
  <w:stylePaneFormatFilter w:val="3F01"/>
  <w:revisionView w:markup="0"/>
  <w:trackRevision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uppressSpBfAfterPgBrk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64214"/>
    <w:rsid w:val="00003798"/>
    <w:rsid w:val="00006ADC"/>
    <w:rsid w:val="000078A7"/>
    <w:rsid w:val="00013967"/>
    <w:rsid w:val="00013C00"/>
    <w:rsid w:val="00016F44"/>
    <w:rsid w:val="000209D1"/>
    <w:rsid w:val="000232A8"/>
    <w:rsid w:val="0002384D"/>
    <w:rsid w:val="00026DB9"/>
    <w:rsid w:val="00030E47"/>
    <w:rsid w:val="000313BE"/>
    <w:rsid w:val="000319B3"/>
    <w:rsid w:val="0003486A"/>
    <w:rsid w:val="00036D4E"/>
    <w:rsid w:val="0004008D"/>
    <w:rsid w:val="00040B90"/>
    <w:rsid w:val="00041474"/>
    <w:rsid w:val="00041DB6"/>
    <w:rsid w:val="00043ED1"/>
    <w:rsid w:val="00045643"/>
    <w:rsid w:val="00045A21"/>
    <w:rsid w:val="00054120"/>
    <w:rsid w:val="00066FA0"/>
    <w:rsid w:val="000716F3"/>
    <w:rsid w:val="0007394B"/>
    <w:rsid w:val="00076B34"/>
    <w:rsid w:val="000877C6"/>
    <w:rsid w:val="00087EE5"/>
    <w:rsid w:val="00091426"/>
    <w:rsid w:val="00096D9B"/>
    <w:rsid w:val="000A04FC"/>
    <w:rsid w:val="000A5BCE"/>
    <w:rsid w:val="000A60D8"/>
    <w:rsid w:val="000A64F8"/>
    <w:rsid w:val="000B06D4"/>
    <w:rsid w:val="000B0E81"/>
    <w:rsid w:val="000B2484"/>
    <w:rsid w:val="000B2595"/>
    <w:rsid w:val="000B562F"/>
    <w:rsid w:val="000B633B"/>
    <w:rsid w:val="000B7608"/>
    <w:rsid w:val="000C070A"/>
    <w:rsid w:val="000C074D"/>
    <w:rsid w:val="000C3DFC"/>
    <w:rsid w:val="000D12C9"/>
    <w:rsid w:val="000D23E9"/>
    <w:rsid w:val="000D28EE"/>
    <w:rsid w:val="000D439B"/>
    <w:rsid w:val="000E65C3"/>
    <w:rsid w:val="000E6F42"/>
    <w:rsid w:val="000E7D7A"/>
    <w:rsid w:val="000F5B45"/>
    <w:rsid w:val="000F7D94"/>
    <w:rsid w:val="0010172E"/>
    <w:rsid w:val="0010433B"/>
    <w:rsid w:val="00107314"/>
    <w:rsid w:val="00113096"/>
    <w:rsid w:val="00115D58"/>
    <w:rsid w:val="00121B3B"/>
    <w:rsid w:val="0012312C"/>
    <w:rsid w:val="00130A9F"/>
    <w:rsid w:val="001312CE"/>
    <w:rsid w:val="00137DC4"/>
    <w:rsid w:val="00143771"/>
    <w:rsid w:val="00144820"/>
    <w:rsid w:val="001456BB"/>
    <w:rsid w:val="001479EB"/>
    <w:rsid w:val="00151F7E"/>
    <w:rsid w:val="00162AA4"/>
    <w:rsid w:val="001677AA"/>
    <w:rsid w:val="00171316"/>
    <w:rsid w:val="001813C5"/>
    <w:rsid w:val="00185396"/>
    <w:rsid w:val="001903C3"/>
    <w:rsid w:val="00195979"/>
    <w:rsid w:val="001A06A9"/>
    <w:rsid w:val="001A3438"/>
    <w:rsid w:val="001A3BF1"/>
    <w:rsid w:val="001A7F33"/>
    <w:rsid w:val="001B3FD4"/>
    <w:rsid w:val="001B694D"/>
    <w:rsid w:val="001C1692"/>
    <w:rsid w:val="001C462D"/>
    <w:rsid w:val="001D127B"/>
    <w:rsid w:val="001D4EBC"/>
    <w:rsid w:val="001E36B6"/>
    <w:rsid w:val="001E4715"/>
    <w:rsid w:val="001E6032"/>
    <w:rsid w:val="001F2C5B"/>
    <w:rsid w:val="001F647A"/>
    <w:rsid w:val="002147D6"/>
    <w:rsid w:val="002244B1"/>
    <w:rsid w:val="00224AD3"/>
    <w:rsid w:val="0022665D"/>
    <w:rsid w:val="0023187F"/>
    <w:rsid w:val="00231D0D"/>
    <w:rsid w:val="002350F4"/>
    <w:rsid w:val="00235973"/>
    <w:rsid w:val="00244CF7"/>
    <w:rsid w:val="0025137C"/>
    <w:rsid w:val="00251B72"/>
    <w:rsid w:val="00252ADB"/>
    <w:rsid w:val="00256577"/>
    <w:rsid w:val="002705C0"/>
    <w:rsid w:val="002709B6"/>
    <w:rsid w:val="00270C8D"/>
    <w:rsid w:val="00272C0E"/>
    <w:rsid w:val="0027496A"/>
    <w:rsid w:val="002752BF"/>
    <w:rsid w:val="002802EC"/>
    <w:rsid w:val="002814DE"/>
    <w:rsid w:val="00287750"/>
    <w:rsid w:val="00290AB4"/>
    <w:rsid w:val="00291762"/>
    <w:rsid w:val="00291848"/>
    <w:rsid w:val="00291DFE"/>
    <w:rsid w:val="00291F16"/>
    <w:rsid w:val="00293A90"/>
    <w:rsid w:val="00294D21"/>
    <w:rsid w:val="00297D26"/>
    <w:rsid w:val="002A022B"/>
    <w:rsid w:val="002A0F2C"/>
    <w:rsid w:val="002A2B43"/>
    <w:rsid w:val="002A396A"/>
    <w:rsid w:val="002A4413"/>
    <w:rsid w:val="002A54FA"/>
    <w:rsid w:val="002B3ADC"/>
    <w:rsid w:val="002B4DA2"/>
    <w:rsid w:val="002B7BE0"/>
    <w:rsid w:val="002B7D3A"/>
    <w:rsid w:val="002C11A9"/>
    <w:rsid w:val="002C4708"/>
    <w:rsid w:val="002D1368"/>
    <w:rsid w:val="002D19AB"/>
    <w:rsid w:val="002D30C1"/>
    <w:rsid w:val="002D3102"/>
    <w:rsid w:val="002D4818"/>
    <w:rsid w:val="002D60E9"/>
    <w:rsid w:val="002D630A"/>
    <w:rsid w:val="002D648C"/>
    <w:rsid w:val="002E3A73"/>
    <w:rsid w:val="002E7479"/>
    <w:rsid w:val="002F0DF1"/>
    <w:rsid w:val="002F3D13"/>
    <w:rsid w:val="002F68B8"/>
    <w:rsid w:val="002F7B1B"/>
    <w:rsid w:val="003007C6"/>
    <w:rsid w:val="003061F6"/>
    <w:rsid w:val="003145CC"/>
    <w:rsid w:val="00315209"/>
    <w:rsid w:val="00316DA6"/>
    <w:rsid w:val="00320AD0"/>
    <w:rsid w:val="00331508"/>
    <w:rsid w:val="003321AC"/>
    <w:rsid w:val="0033299A"/>
    <w:rsid w:val="00333ACB"/>
    <w:rsid w:val="00335A10"/>
    <w:rsid w:val="00336FBE"/>
    <w:rsid w:val="00340878"/>
    <w:rsid w:val="00342D02"/>
    <w:rsid w:val="003455EE"/>
    <w:rsid w:val="00347A2D"/>
    <w:rsid w:val="00350EB9"/>
    <w:rsid w:val="0035489A"/>
    <w:rsid w:val="00356ED3"/>
    <w:rsid w:val="00360D9A"/>
    <w:rsid w:val="00362B07"/>
    <w:rsid w:val="00365143"/>
    <w:rsid w:val="00366175"/>
    <w:rsid w:val="0036794C"/>
    <w:rsid w:val="00374230"/>
    <w:rsid w:val="003812C4"/>
    <w:rsid w:val="00386A15"/>
    <w:rsid w:val="00394EDE"/>
    <w:rsid w:val="00396118"/>
    <w:rsid w:val="003963AA"/>
    <w:rsid w:val="003964B4"/>
    <w:rsid w:val="003A0065"/>
    <w:rsid w:val="003B24CE"/>
    <w:rsid w:val="003B4E93"/>
    <w:rsid w:val="003B5348"/>
    <w:rsid w:val="003B60D2"/>
    <w:rsid w:val="003C3B0F"/>
    <w:rsid w:val="003C6709"/>
    <w:rsid w:val="003D0FC1"/>
    <w:rsid w:val="003D1A89"/>
    <w:rsid w:val="003D2B72"/>
    <w:rsid w:val="003D5266"/>
    <w:rsid w:val="003E251F"/>
    <w:rsid w:val="003E3D9E"/>
    <w:rsid w:val="003E706A"/>
    <w:rsid w:val="003F444E"/>
    <w:rsid w:val="003F56BA"/>
    <w:rsid w:val="003F5D54"/>
    <w:rsid w:val="003F66A6"/>
    <w:rsid w:val="00401F24"/>
    <w:rsid w:val="0040269E"/>
    <w:rsid w:val="00404266"/>
    <w:rsid w:val="00412AE9"/>
    <w:rsid w:val="00415626"/>
    <w:rsid w:val="00415784"/>
    <w:rsid w:val="00415B72"/>
    <w:rsid w:val="00416E13"/>
    <w:rsid w:val="00417AD2"/>
    <w:rsid w:val="004215FC"/>
    <w:rsid w:val="00422FDA"/>
    <w:rsid w:val="004232CF"/>
    <w:rsid w:val="0042352B"/>
    <w:rsid w:val="00424AFA"/>
    <w:rsid w:val="0042543D"/>
    <w:rsid w:val="00427FE5"/>
    <w:rsid w:val="00431772"/>
    <w:rsid w:val="00431B97"/>
    <w:rsid w:val="004327C0"/>
    <w:rsid w:val="00432A9A"/>
    <w:rsid w:val="00443574"/>
    <w:rsid w:val="00444443"/>
    <w:rsid w:val="00447A51"/>
    <w:rsid w:val="0045159B"/>
    <w:rsid w:val="0045488B"/>
    <w:rsid w:val="004555E8"/>
    <w:rsid w:val="00456122"/>
    <w:rsid w:val="00456418"/>
    <w:rsid w:val="00460FA4"/>
    <w:rsid w:val="00474C52"/>
    <w:rsid w:val="00477FAA"/>
    <w:rsid w:val="00480B2F"/>
    <w:rsid w:val="00487865"/>
    <w:rsid w:val="00492A02"/>
    <w:rsid w:val="00493454"/>
    <w:rsid w:val="00493583"/>
    <w:rsid w:val="00493DFB"/>
    <w:rsid w:val="004A5326"/>
    <w:rsid w:val="004A5F14"/>
    <w:rsid w:val="004A6E87"/>
    <w:rsid w:val="004B4573"/>
    <w:rsid w:val="004C14DC"/>
    <w:rsid w:val="004C1EE4"/>
    <w:rsid w:val="004C5961"/>
    <w:rsid w:val="004C5B1C"/>
    <w:rsid w:val="004D273A"/>
    <w:rsid w:val="004D5390"/>
    <w:rsid w:val="004D5D03"/>
    <w:rsid w:val="004E4F01"/>
    <w:rsid w:val="004E508F"/>
    <w:rsid w:val="004E554E"/>
    <w:rsid w:val="004F0787"/>
    <w:rsid w:val="004F5078"/>
    <w:rsid w:val="004F5E91"/>
    <w:rsid w:val="004F7379"/>
    <w:rsid w:val="004F785B"/>
    <w:rsid w:val="005017E1"/>
    <w:rsid w:val="0051028C"/>
    <w:rsid w:val="005137ED"/>
    <w:rsid w:val="00524A59"/>
    <w:rsid w:val="005271B7"/>
    <w:rsid w:val="0053235D"/>
    <w:rsid w:val="005346EB"/>
    <w:rsid w:val="00537898"/>
    <w:rsid w:val="0055707A"/>
    <w:rsid w:val="0056071B"/>
    <w:rsid w:val="005610B4"/>
    <w:rsid w:val="005666EB"/>
    <w:rsid w:val="00571C7F"/>
    <w:rsid w:val="005726A0"/>
    <w:rsid w:val="005842BB"/>
    <w:rsid w:val="00586DED"/>
    <w:rsid w:val="00587A44"/>
    <w:rsid w:val="00591294"/>
    <w:rsid w:val="0059140F"/>
    <w:rsid w:val="00593FA1"/>
    <w:rsid w:val="00594A13"/>
    <w:rsid w:val="005A30B9"/>
    <w:rsid w:val="005A5E22"/>
    <w:rsid w:val="005A7C73"/>
    <w:rsid w:val="005C3E87"/>
    <w:rsid w:val="005C7394"/>
    <w:rsid w:val="005C76D2"/>
    <w:rsid w:val="005C79F4"/>
    <w:rsid w:val="005D5B79"/>
    <w:rsid w:val="005E46A6"/>
    <w:rsid w:val="005E4926"/>
    <w:rsid w:val="005E5353"/>
    <w:rsid w:val="005E77F1"/>
    <w:rsid w:val="005E7A7B"/>
    <w:rsid w:val="005F27E3"/>
    <w:rsid w:val="005F2E66"/>
    <w:rsid w:val="005F4E0B"/>
    <w:rsid w:val="005F72DD"/>
    <w:rsid w:val="0060680B"/>
    <w:rsid w:val="00610A48"/>
    <w:rsid w:val="00620823"/>
    <w:rsid w:val="006216D6"/>
    <w:rsid w:val="006219E0"/>
    <w:rsid w:val="006245EE"/>
    <w:rsid w:val="0062499A"/>
    <w:rsid w:val="0062528C"/>
    <w:rsid w:val="00626301"/>
    <w:rsid w:val="00634C2B"/>
    <w:rsid w:val="00634D36"/>
    <w:rsid w:val="00634F60"/>
    <w:rsid w:val="00640F95"/>
    <w:rsid w:val="006474F6"/>
    <w:rsid w:val="00647CB5"/>
    <w:rsid w:val="00651C64"/>
    <w:rsid w:val="00652785"/>
    <w:rsid w:val="00652F13"/>
    <w:rsid w:val="00652FFD"/>
    <w:rsid w:val="006569EC"/>
    <w:rsid w:val="00656E82"/>
    <w:rsid w:val="006615AC"/>
    <w:rsid w:val="0066279A"/>
    <w:rsid w:val="00664188"/>
    <w:rsid w:val="006643B0"/>
    <w:rsid w:val="00667ED4"/>
    <w:rsid w:val="006827D3"/>
    <w:rsid w:val="00684FF2"/>
    <w:rsid w:val="006860DC"/>
    <w:rsid w:val="006946A6"/>
    <w:rsid w:val="006A0F37"/>
    <w:rsid w:val="006A18C7"/>
    <w:rsid w:val="006A6777"/>
    <w:rsid w:val="006A7F43"/>
    <w:rsid w:val="006B03EF"/>
    <w:rsid w:val="006B112C"/>
    <w:rsid w:val="006B46A5"/>
    <w:rsid w:val="006B6848"/>
    <w:rsid w:val="006D3402"/>
    <w:rsid w:val="006D3BB7"/>
    <w:rsid w:val="006D3D06"/>
    <w:rsid w:val="006D4268"/>
    <w:rsid w:val="006E05B1"/>
    <w:rsid w:val="006E0901"/>
    <w:rsid w:val="006E1664"/>
    <w:rsid w:val="006E22DB"/>
    <w:rsid w:val="006E2B9E"/>
    <w:rsid w:val="006F1D68"/>
    <w:rsid w:val="00701AC8"/>
    <w:rsid w:val="00701F57"/>
    <w:rsid w:val="007049A1"/>
    <w:rsid w:val="00710B9E"/>
    <w:rsid w:val="00717A59"/>
    <w:rsid w:val="0072295E"/>
    <w:rsid w:val="00731F59"/>
    <w:rsid w:val="00732802"/>
    <w:rsid w:val="00735733"/>
    <w:rsid w:val="00740D4D"/>
    <w:rsid w:val="00743E95"/>
    <w:rsid w:val="007450F5"/>
    <w:rsid w:val="00746C8D"/>
    <w:rsid w:val="00751ECB"/>
    <w:rsid w:val="0075446C"/>
    <w:rsid w:val="00754BBB"/>
    <w:rsid w:val="00760BAA"/>
    <w:rsid w:val="0077340B"/>
    <w:rsid w:val="00775B41"/>
    <w:rsid w:val="00777338"/>
    <w:rsid w:val="00783562"/>
    <w:rsid w:val="00792A63"/>
    <w:rsid w:val="00797805"/>
    <w:rsid w:val="007A069A"/>
    <w:rsid w:val="007A26B4"/>
    <w:rsid w:val="007A27F3"/>
    <w:rsid w:val="007B0562"/>
    <w:rsid w:val="007B1DA0"/>
    <w:rsid w:val="007B3474"/>
    <w:rsid w:val="007B7AB2"/>
    <w:rsid w:val="007C10A2"/>
    <w:rsid w:val="007C3632"/>
    <w:rsid w:val="007C3E4E"/>
    <w:rsid w:val="007E15FA"/>
    <w:rsid w:val="007E41C3"/>
    <w:rsid w:val="007E538A"/>
    <w:rsid w:val="007F2CFC"/>
    <w:rsid w:val="007F731E"/>
    <w:rsid w:val="00801C6B"/>
    <w:rsid w:val="00807C21"/>
    <w:rsid w:val="0081125D"/>
    <w:rsid w:val="0081523A"/>
    <w:rsid w:val="00820C7D"/>
    <w:rsid w:val="008306A7"/>
    <w:rsid w:val="00830C0A"/>
    <w:rsid w:val="00832563"/>
    <w:rsid w:val="008403F8"/>
    <w:rsid w:val="00840685"/>
    <w:rsid w:val="00844667"/>
    <w:rsid w:val="008453C9"/>
    <w:rsid w:val="00845592"/>
    <w:rsid w:val="008458E6"/>
    <w:rsid w:val="0084790E"/>
    <w:rsid w:val="00850793"/>
    <w:rsid w:val="00851BDF"/>
    <w:rsid w:val="00852D31"/>
    <w:rsid w:val="00861299"/>
    <w:rsid w:val="008615D5"/>
    <w:rsid w:val="00864DA4"/>
    <w:rsid w:val="0086760D"/>
    <w:rsid w:val="00867A25"/>
    <w:rsid w:val="00873743"/>
    <w:rsid w:val="00877438"/>
    <w:rsid w:val="0087777F"/>
    <w:rsid w:val="008849CD"/>
    <w:rsid w:val="008868AB"/>
    <w:rsid w:val="008877E5"/>
    <w:rsid w:val="00894472"/>
    <w:rsid w:val="00895912"/>
    <w:rsid w:val="008A29DB"/>
    <w:rsid w:val="008A634D"/>
    <w:rsid w:val="008A6F92"/>
    <w:rsid w:val="008B1F06"/>
    <w:rsid w:val="008B4444"/>
    <w:rsid w:val="008C0AED"/>
    <w:rsid w:val="008D0E18"/>
    <w:rsid w:val="008D3611"/>
    <w:rsid w:val="008D4650"/>
    <w:rsid w:val="008D6EC7"/>
    <w:rsid w:val="008D7DD4"/>
    <w:rsid w:val="008E0DD9"/>
    <w:rsid w:val="008E458E"/>
    <w:rsid w:val="008E6073"/>
    <w:rsid w:val="008E644F"/>
    <w:rsid w:val="008F0F3D"/>
    <w:rsid w:val="008F148C"/>
    <w:rsid w:val="008F2F2C"/>
    <w:rsid w:val="008F5A7E"/>
    <w:rsid w:val="008F7971"/>
    <w:rsid w:val="0090047F"/>
    <w:rsid w:val="00901359"/>
    <w:rsid w:val="0090183A"/>
    <w:rsid w:val="00901AE8"/>
    <w:rsid w:val="0090346C"/>
    <w:rsid w:val="00905D81"/>
    <w:rsid w:val="00906593"/>
    <w:rsid w:val="00907B0B"/>
    <w:rsid w:val="009129C9"/>
    <w:rsid w:val="00913D16"/>
    <w:rsid w:val="00922C39"/>
    <w:rsid w:val="00927C99"/>
    <w:rsid w:val="00942C5B"/>
    <w:rsid w:val="00942FF9"/>
    <w:rsid w:val="00951771"/>
    <w:rsid w:val="00957F90"/>
    <w:rsid w:val="0096281D"/>
    <w:rsid w:val="00963E72"/>
    <w:rsid w:val="00963F3E"/>
    <w:rsid w:val="00965A09"/>
    <w:rsid w:val="00975C1F"/>
    <w:rsid w:val="00981AE1"/>
    <w:rsid w:val="009833C7"/>
    <w:rsid w:val="00984D45"/>
    <w:rsid w:val="00985D4D"/>
    <w:rsid w:val="00986BE1"/>
    <w:rsid w:val="00990C1D"/>
    <w:rsid w:val="00991A1A"/>
    <w:rsid w:val="00994571"/>
    <w:rsid w:val="009A1CAE"/>
    <w:rsid w:val="009A28B6"/>
    <w:rsid w:val="009A4FAF"/>
    <w:rsid w:val="009A66A6"/>
    <w:rsid w:val="009B199C"/>
    <w:rsid w:val="009B27EE"/>
    <w:rsid w:val="009B4C25"/>
    <w:rsid w:val="009B565F"/>
    <w:rsid w:val="009B68F3"/>
    <w:rsid w:val="009C41EC"/>
    <w:rsid w:val="009C6778"/>
    <w:rsid w:val="009D11BF"/>
    <w:rsid w:val="009D3859"/>
    <w:rsid w:val="009D3A69"/>
    <w:rsid w:val="009D61D3"/>
    <w:rsid w:val="009E055E"/>
    <w:rsid w:val="009E2201"/>
    <w:rsid w:val="009E250B"/>
    <w:rsid w:val="009E4E52"/>
    <w:rsid w:val="009E72DF"/>
    <w:rsid w:val="00A004A8"/>
    <w:rsid w:val="00A0276B"/>
    <w:rsid w:val="00A12968"/>
    <w:rsid w:val="00A13F4E"/>
    <w:rsid w:val="00A14485"/>
    <w:rsid w:val="00A15C64"/>
    <w:rsid w:val="00A15ED6"/>
    <w:rsid w:val="00A254C7"/>
    <w:rsid w:val="00A26535"/>
    <w:rsid w:val="00A32B1D"/>
    <w:rsid w:val="00A43172"/>
    <w:rsid w:val="00A44966"/>
    <w:rsid w:val="00A5241B"/>
    <w:rsid w:val="00A64214"/>
    <w:rsid w:val="00A64700"/>
    <w:rsid w:val="00A703D4"/>
    <w:rsid w:val="00A71C75"/>
    <w:rsid w:val="00A77EF4"/>
    <w:rsid w:val="00A82DA2"/>
    <w:rsid w:val="00A841CF"/>
    <w:rsid w:val="00A92838"/>
    <w:rsid w:val="00AA6448"/>
    <w:rsid w:val="00AA7561"/>
    <w:rsid w:val="00AB2A9B"/>
    <w:rsid w:val="00AB31F3"/>
    <w:rsid w:val="00AB58DB"/>
    <w:rsid w:val="00AB6125"/>
    <w:rsid w:val="00AC1A41"/>
    <w:rsid w:val="00AC34CF"/>
    <w:rsid w:val="00AC5DFA"/>
    <w:rsid w:val="00AD3512"/>
    <w:rsid w:val="00AD6995"/>
    <w:rsid w:val="00AD7F8F"/>
    <w:rsid w:val="00AE0B9D"/>
    <w:rsid w:val="00AE221E"/>
    <w:rsid w:val="00AE2A86"/>
    <w:rsid w:val="00AE2E7A"/>
    <w:rsid w:val="00AE2F3D"/>
    <w:rsid w:val="00AE3C25"/>
    <w:rsid w:val="00AF3BE0"/>
    <w:rsid w:val="00AF79BA"/>
    <w:rsid w:val="00B00E7E"/>
    <w:rsid w:val="00B0264B"/>
    <w:rsid w:val="00B02963"/>
    <w:rsid w:val="00B06208"/>
    <w:rsid w:val="00B151E5"/>
    <w:rsid w:val="00B16566"/>
    <w:rsid w:val="00B201E3"/>
    <w:rsid w:val="00B228E1"/>
    <w:rsid w:val="00B24D12"/>
    <w:rsid w:val="00B25811"/>
    <w:rsid w:val="00B25E7F"/>
    <w:rsid w:val="00B2628E"/>
    <w:rsid w:val="00B2686A"/>
    <w:rsid w:val="00B2712E"/>
    <w:rsid w:val="00B30385"/>
    <w:rsid w:val="00B33186"/>
    <w:rsid w:val="00B34675"/>
    <w:rsid w:val="00B34E54"/>
    <w:rsid w:val="00B3560E"/>
    <w:rsid w:val="00B415DB"/>
    <w:rsid w:val="00B42BF4"/>
    <w:rsid w:val="00B456A9"/>
    <w:rsid w:val="00B530A0"/>
    <w:rsid w:val="00B5691E"/>
    <w:rsid w:val="00B6413C"/>
    <w:rsid w:val="00B6463B"/>
    <w:rsid w:val="00B65408"/>
    <w:rsid w:val="00B67A69"/>
    <w:rsid w:val="00B70013"/>
    <w:rsid w:val="00B758A7"/>
    <w:rsid w:val="00B75C68"/>
    <w:rsid w:val="00B77A96"/>
    <w:rsid w:val="00B816B9"/>
    <w:rsid w:val="00B84A94"/>
    <w:rsid w:val="00B87B0A"/>
    <w:rsid w:val="00B923CC"/>
    <w:rsid w:val="00B92B71"/>
    <w:rsid w:val="00B941B8"/>
    <w:rsid w:val="00B949AF"/>
    <w:rsid w:val="00BA3750"/>
    <w:rsid w:val="00BA548A"/>
    <w:rsid w:val="00BA7DDA"/>
    <w:rsid w:val="00BB232B"/>
    <w:rsid w:val="00BB5795"/>
    <w:rsid w:val="00BB7465"/>
    <w:rsid w:val="00BC3610"/>
    <w:rsid w:val="00BC6615"/>
    <w:rsid w:val="00BC6F50"/>
    <w:rsid w:val="00BD1391"/>
    <w:rsid w:val="00BD5036"/>
    <w:rsid w:val="00BD6EBF"/>
    <w:rsid w:val="00BE44F8"/>
    <w:rsid w:val="00BF4CB2"/>
    <w:rsid w:val="00BF690A"/>
    <w:rsid w:val="00BF78FA"/>
    <w:rsid w:val="00C006F2"/>
    <w:rsid w:val="00C009B0"/>
    <w:rsid w:val="00C0230C"/>
    <w:rsid w:val="00C03849"/>
    <w:rsid w:val="00C05BCC"/>
    <w:rsid w:val="00C20180"/>
    <w:rsid w:val="00C20329"/>
    <w:rsid w:val="00C25E39"/>
    <w:rsid w:val="00C2740D"/>
    <w:rsid w:val="00C36D84"/>
    <w:rsid w:val="00C37C25"/>
    <w:rsid w:val="00C433EA"/>
    <w:rsid w:val="00C514C4"/>
    <w:rsid w:val="00C51F0C"/>
    <w:rsid w:val="00C57622"/>
    <w:rsid w:val="00C646CD"/>
    <w:rsid w:val="00C7040D"/>
    <w:rsid w:val="00C77F55"/>
    <w:rsid w:val="00C827EF"/>
    <w:rsid w:val="00C85C8E"/>
    <w:rsid w:val="00C872E2"/>
    <w:rsid w:val="00C91065"/>
    <w:rsid w:val="00C923F4"/>
    <w:rsid w:val="00C9305D"/>
    <w:rsid w:val="00C97C77"/>
    <w:rsid w:val="00CA2793"/>
    <w:rsid w:val="00CA4613"/>
    <w:rsid w:val="00CA73EB"/>
    <w:rsid w:val="00CA7871"/>
    <w:rsid w:val="00CB1BAF"/>
    <w:rsid w:val="00CB4A39"/>
    <w:rsid w:val="00CB5FDE"/>
    <w:rsid w:val="00CB7262"/>
    <w:rsid w:val="00CC0039"/>
    <w:rsid w:val="00CC33DA"/>
    <w:rsid w:val="00CC3E18"/>
    <w:rsid w:val="00CC762D"/>
    <w:rsid w:val="00CD13B4"/>
    <w:rsid w:val="00CD51E1"/>
    <w:rsid w:val="00CD640F"/>
    <w:rsid w:val="00CE6141"/>
    <w:rsid w:val="00CF2587"/>
    <w:rsid w:val="00CF7EB8"/>
    <w:rsid w:val="00CF7F2A"/>
    <w:rsid w:val="00D00B12"/>
    <w:rsid w:val="00D00B7B"/>
    <w:rsid w:val="00D00E13"/>
    <w:rsid w:val="00D056AB"/>
    <w:rsid w:val="00D05EA9"/>
    <w:rsid w:val="00D064F8"/>
    <w:rsid w:val="00D07B91"/>
    <w:rsid w:val="00D14887"/>
    <w:rsid w:val="00D163F1"/>
    <w:rsid w:val="00D167A5"/>
    <w:rsid w:val="00D21502"/>
    <w:rsid w:val="00D239E7"/>
    <w:rsid w:val="00D25AF2"/>
    <w:rsid w:val="00D406F2"/>
    <w:rsid w:val="00D42412"/>
    <w:rsid w:val="00D463EE"/>
    <w:rsid w:val="00D5106B"/>
    <w:rsid w:val="00D57D78"/>
    <w:rsid w:val="00D67D57"/>
    <w:rsid w:val="00D761CF"/>
    <w:rsid w:val="00D77D87"/>
    <w:rsid w:val="00D8233C"/>
    <w:rsid w:val="00D824E5"/>
    <w:rsid w:val="00D82942"/>
    <w:rsid w:val="00D82DE8"/>
    <w:rsid w:val="00D837B5"/>
    <w:rsid w:val="00D849F6"/>
    <w:rsid w:val="00D85D69"/>
    <w:rsid w:val="00D91766"/>
    <w:rsid w:val="00D9493B"/>
    <w:rsid w:val="00D96EE7"/>
    <w:rsid w:val="00DA3DAC"/>
    <w:rsid w:val="00DA586B"/>
    <w:rsid w:val="00DA58AD"/>
    <w:rsid w:val="00DA604A"/>
    <w:rsid w:val="00DB6F87"/>
    <w:rsid w:val="00DB76E3"/>
    <w:rsid w:val="00DC3AC0"/>
    <w:rsid w:val="00DC6B01"/>
    <w:rsid w:val="00DD0507"/>
    <w:rsid w:val="00DD2934"/>
    <w:rsid w:val="00DE21C2"/>
    <w:rsid w:val="00DE43BF"/>
    <w:rsid w:val="00DF26AF"/>
    <w:rsid w:val="00DF2D2A"/>
    <w:rsid w:val="00DF4977"/>
    <w:rsid w:val="00DF5815"/>
    <w:rsid w:val="00DF69C8"/>
    <w:rsid w:val="00E01273"/>
    <w:rsid w:val="00E01A8A"/>
    <w:rsid w:val="00E02194"/>
    <w:rsid w:val="00E1078A"/>
    <w:rsid w:val="00E10A15"/>
    <w:rsid w:val="00E14920"/>
    <w:rsid w:val="00E1679E"/>
    <w:rsid w:val="00E175C5"/>
    <w:rsid w:val="00E17847"/>
    <w:rsid w:val="00E2075F"/>
    <w:rsid w:val="00E21AFB"/>
    <w:rsid w:val="00E24F4C"/>
    <w:rsid w:val="00E26C27"/>
    <w:rsid w:val="00E30400"/>
    <w:rsid w:val="00E3397B"/>
    <w:rsid w:val="00E33D83"/>
    <w:rsid w:val="00E371C6"/>
    <w:rsid w:val="00E410C0"/>
    <w:rsid w:val="00E46409"/>
    <w:rsid w:val="00E46A07"/>
    <w:rsid w:val="00E528B6"/>
    <w:rsid w:val="00E535FF"/>
    <w:rsid w:val="00E572E9"/>
    <w:rsid w:val="00E63F40"/>
    <w:rsid w:val="00E6436B"/>
    <w:rsid w:val="00E65E08"/>
    <w:rsid w:val="00E6779A"/>
    <w:rsid w:val="00E76C7A"/>
    <w:rsid w:val="00E7731D"/>
    <w:rsid w:val="00E800D5"/>
    <w:rsid w:val="00E813BF"/>
    <w:rsid w:val="00E86B6D"/>
    <w:rsid w:val="00E954A5"/>
    <w:rsid w:val="00E956FA"/>
    <w:rsid w:val="00EA17EB"/>
    <w:rsid w:val="00EA51DD"/>
    <w:rsid w:val="00EA560C"/>
    <w:rsid w:val="00EA60B6"/>
    <w:rsid w:val="00EC00BD"/>
    <w:rsid w:val="00EC150E"/>
    <w:rsid w:val="00EC2F33"/>
    <w:rsid w:val="00EC4C38"/>
    <w:rsid w:val="00EC5E10"/>
    <w:rsid w:val="00EC7672"/>
    <w:rsid w:val="00EC77CC"/>
    <w:rsid w:val="00ED1729"/>
    <w:rsid w:val="00ED6A61"/>
    <w:rsid w:val="00ED7FB9"/>
    <w:rsid w:val="00EE14F5"/>
    <w:rsid w:val="00EE7A08"/>
    <w:rsid w:val="00EF313F"/>
    <w:rsid w:val="00EF3FBB"/>
    <w:rsid w:val="00EF46D6"/>
    <w:rsid w:val="00F01BF7"/>
    <w:rsid w:val="00F052F5"/>
    <w:rsid w:val="00F07446"/>
    <w:rsid w:val="00F14A98"/>
    <w:rsid w:val="00F14E30"/>
    <w:rsid w:val="00F27B6D"/>
    <w:rsid w:val="00F27E31"/>
    <w:rsid w:val="00F3325A"/>
    <w:rsid w:val="00F35B74"/>
    <w:rsid w:val="00F36580"/>
    <w:rsid w:val="00F418B7"/>
    <w:rsid w:val="00F42A9A"/>
    <w:rsid w:val="00F44945"/>
    <w:rsid w:val="00F51ABB"/>
    <w:rsid w:val="00F52F2B"/>
    <w:rsid w:val="00F55180"/>
    <w:rsid w:val="00F6185C"/>
    <w:rsid w:val="00F61998"/>
    <w:rsid w:val="00F64D12"/>
    <w:rsid w:val="00F65896"/>
    <w:rsid w:val="00F73EE5"/>
    <w:rsid w:val="00F74658"/>
    <w:rsid w:val="00F7648B"/>
    <w:rsid w:val="00F77B5C"/>
    <w:rsid w:val="00F84B63"/>
    <w:rsid w:val="00F87F5C"/>
    <w:rsid w:val="00F916B9"/>
    <w:rsid w:val="00F96E19"/>
    <w:rsid w:val="00F96EDF"/>
    <w:rsid w:val="00FA31CE"/>
    <w:rsid w:val="00FA397D"/>
    <w:rsid w:val="00FA7FF1"/>
    <w:rsid w:val="00FB0F35"/>
    <w:rsid w:val="00FB1F85"/>
    <w:rsid w:val="00FB5383"/>
    <w:rsid w:val="00FB7413"/>
    <w:rsid w:val="00FC0D49"/>
    <w:rsid w:val="00FD06D2"/>
    <w:rsid w:val="00FD2B66"/>
    <w:rsid w:val="00FD743F"/>
    <w:rsid w:val="00FE0993"/>
    <w:rsid w:val="00FE2108"/>
    <w:rsid w:val="00FE3237"/>
    <w:rsid w:val="00FE3BEC"/>
    <w:rsid w:val="00FF050B"/>
    <w:rsid w:val="00FF4D11"/>
    <w:rsid w:val="00FF5D8C"/>
    <w:rsid w:val="00FF6044"/>
    <w:rsid w:val="00FF6620"/>
    <w:rsid w:val="00FF7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B79"/>
    <w:pPr>
      <w:widowControl w:val="0"/>
    </w:pPr>
    <w:rPr>
      <w:rFonts w:ascii="Lucida Bright" w:hAnsi="Lucida Bright"/>
      <w:kern w:val="16"/>
      <w:sz w:val="18"/>
      <w:szCs w:val="18"/>
    </w:rPr>
  </w:style>
  <w:style w:type="paragraph" w:styleId="Heading1">
    <w:name w:val="heading 1"/>
    <w:basedOn w:val="Normal"/>
    <w:next w:val="HExplanation"/>
    <w:qFormat/>
    <w:rsid w:val="00396118"/>
    <w:pPr>
      <w:keepNext/>
      <w:framePr w:w="10546" w:h="1758" w:hRule="exact" w:wrap="around" w:vAnchor="text" w:hAnchor="margin" w:y="1"/>
      <w:shd w:val="clear" w:color="FFFFFF" w:fill="auto"/>
      <w:spacing w:before="120" w:line="800" w:lineRule="exact"/>
      <w:outlineLvl w:val="0"/>
    </w:pPr>
    <w:rPr>
      <w:rFonts w:ascii="Arial" w:hAnsi="Arial"/>
      <w:kern w:val="28"/>
      <w:sz w:val="72"/>
    </w:rPr>
  </w:style>
  <w:style w:type="paragraph" w:styleId="Heading2">
    <w:name w:val="heading 2"/>
    <w:basedOn w:val="Normal"/>
    <w:next w:val="BBody1st"/>
    <w:qFormat/>
    <w:rsid w:val="00396118"/>
    <w:pPr>
      <w:keepNext/>
      <w:keepLines/>
      <w:spacing w:before="220"/>
      <w:outlineLvl w:val="1"/>
    </w:pPr>
    <w:rPr>
      <w:rFonts w:ascii="Arial" w:hAnsi="Arial"/>
      <w:b/>
      <w:sz w:val="22"/>
    </w:rPr>
  </w:style>
  <w:style w:type="paragraph" w:styleId="Heading3">
    <w:name w:val="heading 3"/>
    <w:basedOn w:val="Normal"/>
    <w:next w:val="Normal"/>
    <w:qFormat/>
    <w:rsid w:val="005D5B79"/>
    <w:pPr>
      <w:keepNext/>
      <w:spacing w:before="120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qFormat/>
    <w:rsid w:val="005D5B79"/>
    <w:pPr>
      <w:keepNext/>
      <w:spacing w:before="120"/>
      <w:outlineLvl w:val="3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ody1stSansSerif">
    <w:name w:val="B.Body1stSansSerif"/>
    <w:basedOn w:val="BBodySansSerif"/>
    <w:next w:val="BBodySansSerif"/>
    <w:rsid w:val="005D5B79"/>
    <w:pPr>
      <w:ind w:firstLine="0"/>
    </w:pPr>
  </w:style>
  <w:style w:type="paragraph" w:customStyle="1" w:styleId="BBody">
    <w:name w:val="B.Body"/>
    <w:rsid w:val="005D5B79"/>
    <w:pPr>
      <w:widowControl w:val="0"/>
      <w:spacing w:line="240" w:lineRule="atLeast"/>
      <w:ind w:firstLine="198"/>
    </w:pPr>
    <w:rPr>
      <w:rFonts w:ascii="Lucida Bright" w:hAnsi="Lucida Bright"/>
      <w:kern w:val="16"/>
      <w:sz w:val="17"/>
      <w:szCs w:val="19"/>
    </w:rPr>
  </w:style>
  <w:style w:type="paragraph" w:customStyle="1" w:styleId="LBullet1">
    <w:name w:val="L.Bullet1"/>
    <w:basedOn w:val="BBody"/>
    <w:rsid w:val="005D5B79"/>
    <w:pPr>
      <w:numPr>
        <w:numId w:val="10"/>
      </w:numPr>
    </w:pPr>
  </w:style>
  <w:style w:type="paragraph" w:customStyle="1" w:styleId="BBody1st">
    <w:name w:val="B.Body1st"/>
    <w:basedOn w:val="BBody"/>
    <w:next w:val="BBody"/>
    <w:rsid w:val="005D5B79"/>
    <w:pPr>
      <w:numPr>
        <w:numId w:val="6"/>
      </w:numPr>
    </w:pPr>
  </w:style>
  <w:style w:type="paragraph" w:customStyle="1" w:styleId="HExplanation">
    <w:name w:val="H.Explanation"/>
    <w:basedOn w:val="Heading1"/>
    <w:next w:val="Normal"/>
    <w:rsid w:val="00A64700"/>
    <w:pPr>
      <w:framePr w:wrap="around"/>
      <w:spacing w:before="0" w:after="120" w:line="360" w:lineRule="exact"/>
    </w:pPr>
    <w:rPr>
      <w:rFonts w:ascii="Arial Narrow" w:hAnsi="Arial Narrow"/>
      <w:sz w:val="32"/>
    </w:rPr>
  </w:style>
  <w:style w:type="paragraph" w:customStyle="1" w:styleId="BBodySansSerif">
    <w:name w:val="B.BodySansSerif"/>
    <w:basedOn w:val="Normal"/>
    <w:rsid w:val="00396118"/>
    <w:pPr>
      <w:ind w:firstLine="198"/>
    </w:pPr>
    <w:rPr>
      <w:rFonts w:ascii="Arial" w:hAnsi="Arial"/>
      <w:sz w:val="17"/>
    </w:rPr>
  </w:style>
  <w:style w:type="paragraph" w:customStyle="1" w:styleId="BAuthorDesc">
    <w:name w:val="B.AuthorDesc"/>
    <w:basedOn w:val="BBody"/>
    <w:rsid w:val="00396118"/>
    <w:pPr>
      <w:pBdr>
        <w:top w:val="single" w:sz="12" w:space="3" w:color="666699"/>
      </w:pBdr>
      <w:spacing w:before="240" w:line="240" w:lineRule="exact"/>
      <w:ind w:firstLine="0"/>
    </w:pPr>
    <w:rPr>
      <w:rFonts w:ascii="Arial" w:hAnsi="Arial"/>
      <w:sz w:val="18"/>
    </w:rPr>
  </w:style>
  <w:style w:type="paragraph" w:styleId="Header">
    <w:name w:val="header"/>
    <w:basedOn w:val="Normal"/>
    <w:rsid w:val="00586DED"/>
    <w:pPr>
      <w:tabs>
        <w:tab w:val="center" w:pos="4153"/>
        <w:tab w:val="right" w:pos="8306"/>
      </w:tabs>
      <w:ind w:left="-2166"/>
    </w:pPr>
    <w:rPr>
      <w:rFonts w:ascii="Arial" w:hAnsi="Arial"/>
      <w:b/>
      <w:sz w:val="24"/>
    </w:rPr>
  </w:style>
  <w:style w:type="paragraph" w:styleId="Footer">
    <w:name w:val="footer"/>
    <w:basedOn w:val="Normal"/>
    <w:rsid w:val="00396118"/>
    <w:pPr>
      <w:tabs>
        <w:tab w:val="right" w:pos="10546"/>
      </w:tabs>
    </w:pPr>
    <w:rPr>
      <w:rFonts w:ascii="Arial" w:hAnsi="Arial"/>
      <w:b/>
      <w:sz w:val="20"/>
    </w:rPr>
  </w:style>
  <w:style w:type="paragraph" w:customStyle="1" w:styleId="BEdsNotes">
    <w:name w:val="B.EdsNotes"/>
    <w:basedOn w:val="BBody1st"/>
    <w:next w:val="H3Helv11ptKey"/>
    <w:rsid w:val="005D5B79"/>
    <w:pPr>
      <w:spacing w:before="57" w:after="57"/>
    </w:pPr>
    <w:rPr>
      <w:i/>
    </w:rPr>
  </w:style>
  <w:style w:type="character" w:styleId="Strong">
    <w:name w:val="Strong"/>
    <w:basedOn w:val="DefaultParagraphFont"/>
    <w:qFormat/>
    <w:rsid w:val="005D5B79"/>
    <w:rPr>
      <w:b/>
    </w:rPr>
  </w:style>
  <w:style w:type="paragraph" w:customStyle="1" w:styleId="BulletContinue">
    <w:name w:val="BulletContinue"/>
    <w:basedOn w:val="BBody"/>
    <w:rsid w:val="005D5B79"/>
    <w:pPr>
      <w:ind w:left="198"/>
    </w:pPr>
  </w:style>
  <w:style w:type="paragraph" w:styleId="Caption">
    <w:name w:val="caption"/>
    <w:basedOn w:val="Normal"/>
    <w:next w:val="Normal"/>
    <w:qFormat/>
    <w:rsid w:val="005D5B79"/>
    <w:pPr>
      <w:spacing w:before="120"/>
    </w:pPr>
    <w:rPr>
      <w:rFonts w:ascii="Helvetica" w:hAnsi="Helvetica"/>
      <w:b/>
    </w:rPr>
  </w:style>
  <w:style w:type="character" w:styleId="PageNumber">
    <w:name w:val="page number"/>
    <w:basedOn w:val="DefaultParagraphFont"/>
    <w:rsid w:val="005D5B79"/>
  </w:style>
  <w:style w:type="character" w:styleId="Emphasis">
    <w:name w:val="Emphasis"/>
    <w:basedOn w:val="DefaultParagraphFont"/>
    <w:qFormat/>
    <w:rsid w:val="005D5B79"/>
    <w:rPr>
      <w:i/>
    </w:rPr>
  </w:style>
  <w:style w:type="paragraph" w:customStyle="1" w:styleId="Image">
    <w:name w:val="Image"/>
    <w:basedOn w:val="Normal"/>
    <w:next w:val="Caption"/>
    <w:rsid w:val="005D5B79"/>
  </w:style>
  <w:style w:type="paragraph" w:customStyle="1" w:styleId="LNumber1">
    <w:name w:val="L.Number1"/>
    <w:basedOn w:val="BBody"/>
    <w:rsid w:val="005D5B79"/>
    <w:pPr>
      <w:numPr>
        <w:ilvl w:val="1"/>
        <w:numId w:val="6"/>
      </w:numPr>
    </w:pPr>
  </w:style>
  <w:style w:type="paragraph" w:customStyle="1" w:styleId="H1">
    <w:name w:val="H1."/>
    <w:basedOn w:val="Heading1"/>
    <w:next w:val="HExplanation"/>
    <w:rsid w:val="00396118"/>
    <w:pPr>
      <w:framePr w:wrap="around"/>
    </w:pPr>
    <w:rPr>
      <w:rFonts w:ascii="Arial Narrow" w:hAnsi="Arial Narrow"/>
      <w:color w:val="003366"/>
      <w:sz w:val="56"/>
      <w:szCs w:val="56"/>
    </w:rPr>
  </w:style>
  <w:style w:type="character" w:customStyle="1" w:styleId="BoldBlue">
    <w:name w:val="BoldBlue"/>
    <w:basedOn w:val="DefaultParagraphFont"/>
    <w:rsid w:val="005D5B79"/>
    <w:rPr>
      <w:b/>
      <w:color w:val="666699"/>
    </w:rPr>
  </w:style>
  <w:style w:type="paragraph" w:customStyle="1" w:styleId="H3Helv11ptKey">
    <w:name w:val="H3.Helv11ptKey"/>
    <w:basedOn w:val="Heading2"/>
    <w:next w:val="BBody1st"/>
    <w:rsid w:val="00396118"/>
    <w:rPr>
      <w:rFonts w:ascii="Arial Narrow" w:hAnsi="Arial Narrow"/>
    </w:rPr>
  </w:style>
  <w:style w:type="paragraph" w:customStyle="1" w:styleId="h1BookReview">
    <w:name w:val="h1.BookReview"/>
    <w:basedOn w:val="Reviewlframe"/>
    <w:rsid w:val="00396118"/>
    <w:pPr>
      <w:framePr w:wrap="around"/>
      <w:autoSpaceDE w:val="0"/>
      <w:autoSpaceDN w:val="0"/>
      <w:adjustRightInd w:val="0"/>
      <w:spacing w:line="480" w:lineRule="atLeast"/>
      <w:textAlignment w:val="baseline"/>
    </w:pPr>
    <w:rPr>
      <w:rFonts w:ascii="Arial" w:hAnsi="Arial" w:cs="mHelvetica"/>
      <w:color w:val="666699"/>
      <w:sz w:val="48"/>
      <w:szCs w:val="48"/>
    </w:rPr>
  </w:style>
  <w:style w:type="paragraph" w:customStyle="1" w:styleId="BAuthordetails">
    <w:name w:val="B.Author details"/>
    <w:basedOn w:val="BBody1st"/>
    <w:next w:val="BBody1st"/>
    <w:rsid w:val="00396118"/>
    <w:pPr>
      <w:keepLines/>
      <w:spacing w:before="57" w:after="57"/>
    </w:pPr>
    <w:rPr>
      <w:rFonts w:ascii="Arial" w:hAnsi="Arial"/>
      <w:b/>
      <w:color w:val="666699"/>
      <w:sz w:val="19"/>
    </w:rPr>
  </w:style>
  <w:style w:type="paragraph" w:customStyle="1" w:styleId="HCaption">
    <w:name w:val="H.Caption"/>
    <w:basedOn w:val="H3Helv11ptKey"/>
    <w:next w:val="BBody"/>
    <w:rsid w:val="006A6777"/>
    <w:pPr>
      <w:framePr w:hSpace="181" w:wrap="around" w:vAnchor="text" w:hAnchor="text" w:y="1"/>
      <w:pBdr>
        <w:top w:val="single" w:sz="12" w:space="1" w:color="666699"/>
      </w:pBdr>
      <w:spacing w:before="120" w:after="120"/>
    </w:pPr>
    <w:rPr>
      <w:rFonts w:ascii="Arial" w:hAnsi="Arial"/>
      <w:b w:val="0"/>
      <w:i/>
      <w:sz w:val="18"/>
    </w:rPr>
  </w:style>
  <w:style w:type="paragraph" w:customStyle="1" w:styleId="BPlaintext">
    <w:name w:val="B.Plaintext"/>
    <w:basedOn w:val="Normal"/>
    <w:rsid w:val="005D5B79"/>
    <w:pPr>
      <w:widowControl/>
      <w:pBdr>
        <w:top w:val="single" w:sz="24" w:space="3" w:color="FFFFFF"/>
        <w:bottom w:val="single" w:sz="24" w:space="3" w:color="FFFFFF"/>
      </w:pBdr>
      <w:spacing w:line="200" w:lineRule="exact"/>
    </w:pPr>
    <w:rPr>
      <w:rFonts w:ascii="Courier" w:hAnsi="Courier"/>
      <w:noProof/>
      <w:sz w:val="16"/>
    </w:rPr>
  </w:style>
  <w:style w:type="paragraph" w:customStyle="1" w:styleId="BReviewer">
    <w:name w:val="B.Reviewer"/>
    <w:basedOn w:val="bBkRevDetail"/>
    <w:next w:val="BBody1st"/>
    <w:rsid w:val="005D5B79"/>
    <w:pPr>
      <w:keepNext/>
      <w:framePr w:wrap="around"/>
      <w:pBdr>
        <w:top w:val="single" w:sz="8" w:space="3" w:color="000000"/>
        <w:bottom w:val="single" w:sz="8" w:space="3" w:color="000000"/>
      </w:pBdr>
      <w:spacing w:before="120" w:after="120"/>
    </w:pPr>
  </w:style>
  <w:style w:type="paragraph" w:customStyle="1" w:styleId="Reference">
    <w:name w:val="Reference"/>
    <w:basedOn w:val="BBody1stSansSerif"/>
    <w:rsid w:val="005D5B79"/>
    <w:pPr>
      <w:spacing w:before="120"/>
    </w:pPr>
  </w:style>
  <w:style w:type="paragraph" w:customStyle="1" w:styleId="Reviewlframe">
    <w:name w:val="Reviewl frame"/>
    <w:basedOn w:val="Normal"/>
    <w:rsid w:val="005D5B79"/>
    <w:pPr>
      <w:framePr w:w="6917" w:wrap="around" w:vAnchor="text" w:hAnchor="text" w:y="1"/>
    </w:pPr>
  </w:style>
  <w:style w:type="paragraph" w:customStyle="1" w:styleId="H4Helv11ptItalic">
    <w:name w:val="H4.Helv11ptItalic"/>
    <w:basedOn w:val="H3Helv11ptKey"/>
    <w:next w:val="BBody1st"/>
    <w:rsid w:val="00396118"/>
    <w:rPr>
      <w:b w:val="0"/>
      <w:i/>
    </w:rPr>
  </w:style>
  <w:style w:type="paragraph" w:customStyle="1" w:styleId="LBullet2">
    <w:name w:val="L.Bullet2"/>
    <w:basedOn w:val="BBody"/>
    <w:rsid w:val="005D5B79"/>
    <w:pPr>
      <w:numPr>
        <w:ilvl w:val="1"/>
        <w:numId w:val="10"/>
      </w:numPr>
    </w:pPr>
  </w:style>
  <w:style w:type="character" w:customStyle="1" w:styleId="Italics">
    <w:name w:val="Italics"/>
    <w:basedOn w:val="Emphasis"/>
    <w:rsid w:val="005D5B79"/>
  </w:style>
  <w:style w:type="character" w:customStyle="1" w:styleId="Bold">
    <w:name w:val="Bold"/>
    <w:basedOn w:val="Strong"/>
    <w:rsid w:val="005D5B79"/>
  </w:style>
  <w:style w:type="paragraph" w:customStyle="1" w:styleId="HFigure">
    <w:name w:val="H.Figure"/>
    <w:basedOn w:val="Caption"/>
    <w:next w:val="Normal"/>
    <w:rsid w:val="00B77A96"/>
    <w:rPr>
      <w:rFonts w:ascii="Arial Narrow" w:hAnsi="Arial Narrow"/>
    </w:rPr>
  </w:style>
  <w:style w:type="paragraph" w:customStyle="1" w:styleId="HBookTitle">
    <w:name w:val="H.BookTitle"/>
    <w:basedOn w:val="Reviewlframe"/>
    <w:rsid w:val="00396118"/>
    <w:pPr>
      <w:keepNext/>
      <w:keepLines/>
      <w:framePr w:wrap="around"/>
      <w:tabs>
        <w:tab w:val="left" w:pos="680"/>
      </w:tabs>
      <w:autoSpaceDE w:val="0"/>
      <w:autoSpaceDN w:val="0"/>
      <w:adjustRightInd w:val="0"/>
      <w:spacing w:before="240" w:line="240" w:lineRule="atLeast"/>
      <w:textAlignment w:val="center"/>
    </w:pPr>
    <w:rPr>
      <w:rFonts w:ascii="Arial" w:hAnsi="Arial" w:cs="mHelvetica"/>
      <w:b/>
      <w:color w:val="000000"/>
      <w:sz w:val="22"/>
      <w:szCs w:val="22"/>
    </w:rPr>
  </w:style>
  <w:style w:type="paragraph" w:customStyle="1" w:styleId="HBookStapline">
    <w:name w:val="H.BookStapline"/>
    <w:basedOn w:val="Reviewlframe"/>
    <w:rsid w:val="00396118"/>
    <w:pPr>
      <w:keepNext/>
      <w:keepLines/>
      <w:framePr w:wrap="around"/>
      <w:tabs>
        <w:tab w:val="left" w:pos="680"/>
      </w:tabs>
      <w:autoSpaceDE w:val="0"/>
      <w:autoSpaceDN w:val="0"/>
      <w:adjustRightInd w:val="0"/>
      <w:spacing w:line="240" w:lineRule="atLeast"/>
      <w:textAlignment w:val="center"/>
    </w:pPr>
    <w:rPr>
      <w:rFonts w:ascii="Arial" w:hAnsi="Arial" w:cs="mHelvetica"/>
      <w:b/>
      <w:bCs/>
      <w:color w:val="000000"/>
      <w:sz w:val="19"/>
      <w:szCs w:val="19"/>
    </w:rPr>
  </w:style>
  <w:style w:type="paragraph" w:customStyle="1" w:styleId="bBkRevDetail">
    <w:name w:val="b.BkRevDetail"/>
    <w:basedOn w:val="Reviewlframe"/>
    <w:rsid w:val="00396118"/>
    <w:pPr>
      <w:framePr w:wrap="around"/>
      <w:autoSpaceDE w:val="0"/>
      <w:autoSpaceDN w:val="0"/>
      <w:adjustRightInd w:val="0"/>
      <w:spacing w:line="240" w:lineRule="atLeast"/>
      <w:textAlignment w:val="center"/>
    </w:pPr>
    <w:rPr>
      <w:rFonts w:ascii="Arial" w:hAnsi="Arial" w:cs="mHelvetica"/>
      <w:color w:val="000000"/>
    </w:rPr>
  </w:style>
  <w:style w:type="character" w:styleId="Hyperlink">
    <w:name w:val="Hyperlink"/>
    <w:basedOn w:val="DefaultParagraphFont"/>
    <w:uiPriority w:val="99"/>
    <w:unhideWhenUsed/>
    <w:rsid w:val="00B6463B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D27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27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273A"/>
    <w:rPr>
      <w:rFonts w:ascii="Lucida Bright" w:hAnsi="Lucida Bright"/>
      <w:kern w:val="16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27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273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7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73A"/>
    <w:rPr>
      <w:rFonts w:ascii="Tahoma" w:hAnsi="Tahoma" w:cs="Tahoma"/>
      <w:kern w:val="16"/>
      <w:sz w:val="16"/>
      <w:szCs w:val="16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3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form.tif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ropbox\MDSOL\Communicator\Communicator_2_colum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2CD0B-1A13-4ECA-AC34-6125B4BEC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Communicator_2_column</Template>
  <TotalTime>119</TotalTime>
  <Pages>3</Pages>
  <Words>1647</Words>
  <Characters>9390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Headline article title here</vt:lpstr>
    </vt:vector>
  </TitlesOfParts>
  <Company/>
  <LinksUpToDate>false</LinksUpToDate>
  <CharactersWithSpaces>11015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Headline article title here</dc:title>
  <dc:subject>Banner</dc:subject>
  <dc:creator>Template</dc:creator>
  <dc:description>Word template for Communicator contributions created by Margaret Aldis margaret.aldis@syntagma.co.uk_x000d_
Version 1.1 7 March 2003 First public release</dc:description>
  <cp:lastModifiedBy>Glynn</cp:lastModifiedBy>
  <cp:revision>48</cp:revision>
  <cp:lastPrinted>2012-10-17T08:39:00Z</cp:lastPrinted>
  <dcterms:created xsi:type="dcterms:W3CDTF">2012-12-06T16:31:00Z</dcterms:created>
  <dcterms:modified xsi:type="dcterms:W3CDTF">2012-12-19T10:34:00Z</dcterms:modified>
  <cp:category>Communicator Article, Regular, Column or Book Review</cp:category>
</cp:coreProperties>
</file>